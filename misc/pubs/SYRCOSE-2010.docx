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D9" w:rsidRPr="007853D9" w:rsidRDefault="007853D9" w:rsidP="007853D9">
      <w:pPr>
        <w:pStyle w:val="papertitle"/>
        <w:rPr>
          <w:b/>
          <w:sz w:val="28"/>
          <w:szCs w:val="28"/>
        </w:rPr>
      </w:pPr>
      <w:bookmarkStart w:id="0" w:name="_GoBack"/>
      <w:bookmarkEnd w:id="0"/>
      <w:r>
        <w:rPr>
          <w:b/>
          <w:sz w:val="28"/>
          <w:szCs w:val="28"/>
        </w:rPr>
        <w:t xml:space="preserve">The </w:t>
      </w:r>
      <w:r w:rsidRPr="007853D9">
        <w:rPr>
          <w:b/>
          <w:sz w:val="28"/>
          <w:szCs w:val="28"/>
        </w:rPr>
        <w:t>Modern Educational Course on</w:t>
      </w:r>
    </w:p>
    <w:p w:rsidR="009303D9" w:rsidRPr="005A74AF" w:rsidRDefault="007853D9" w:rsidP="007853D9">
      <w:pPr>
        <w:pStyle w:val="papertitle"/>
        <w:rPr>
          <w:b/>
          <w:sz w:val="28"/>
          <w:szCs w:val="28"/>
        </w:rPr>
      </w:pPr>
      <w:r w:rsidRPr="007853D9">
        <w:rPr>
          <w:b/>
          <w:sz w:val="28"/>
          <w:szCs w:val="28"/>
        </w:rPr>
        <w:t>Agile Software Development</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7853D9" w:rsidP="005B520E">
      <w:pPr>
        <w:pStyle w:val="Author"/>
      </w:pPr>
      <w:r w:rsidRPr="007853D9">
        <w:lastRenderedPageBreak/>
        <w:t>Evgeny Sorokin</w:t>
      </w:r>
    </w:p>
    <w:p w:rsidR="009303D9" w:rsidRPr="005B520E" w:rsidRDefault="007853D9" w:rsidP="005B520E">
      <w:pPr>
        <w:pStyle w:val="Affiliation"/>
      </w:pPr>
      <w:r w:rsidRPr="007853D9">
        <w:t>Lobachevsky State University of Nizhni Novgorod</w:t>
      </w:r>
      <w:r>
        <w:t>,</w:t>
      </w:r>
    </w:p>
    <w:p w:rsidR="009303D9" w:rsidRPr="005B520E" w:rsidRDefault="007853D9" w:rsidP="005B520E">
      <w:pPr>
        <w:pStyle w:val="Affiliation"/>
      </w:pPr>
      <w:r>
        <w:t>Russia</w:t>
      </w:r>
    </w:p>
    <w:p w:rsidR="009303D9" w:rsidRPr="005B520E" w:rsidRDefault="006B5E76" w:rsidP="005B520E">
      <w:pPr>
        <w:pStyle w:val="Affiliation"/>
      </w:pPr>
      <w:r>
        <w:t xml:space="preserve">e-mail: </w:t>
      </w:r>
      <w:r w:rsidR="007853D9" w:rsidRPr="007853D9">
        <w:t>evgeny.sorokin@inbox.ru</w:t>
      </w:r>
    </w:p>
    <w:p w:rsidR="009303D9" w:rsidRDefault="007853D9" w:rsidP="005B520E">
      <w:pPr>
        <w:pStyle w:val="Author"/>
      </w:pPr>
      <w:r w:rsidRPr="007853D9">
        <w:lastRenderedPageBreak/>
        <w:t>Kirill Kornyakov</w:t>
      </w:r>
    </w:p>
    <w:p w:rsidR="007853D9" w:rsidRPr="005B520E" w:rsidRDefault="007853D9" w:rsidP="007853D9">
      <w:pPr>
        <w:pStyle w:val="Affiliation"/>
      </w:pPr>
      <w:r w:rsidRPr="007853D9">
        <w:t>Lobachevsky State University of Nizhni Novgorod</w:t>
      </w:r>
      <w:r>
        <w:t>,</w:t>
      </w:r>
    </w:p>
    <w:p w:rsidR="009303D9" w:rsidRPr="005B520E" w:rsidRDefault="007853D9" w:rsidP="007853D9">
      <w:pPr>
        <w:pStyle w:val="Affiliation"/>
      </w:pPr>
      <w:r>
        <w:t>Russia</w:t>
      </w:r>
    </w:p>
    <w:p w:rsidR="009303D9" w:rsidRPr="005B520E" w:rsidRDefault="009303D9"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rsidRPr="005B520E">
        <w:t>e-mail</w:t>
      </w:r>
      <w:r w:rsidR="006B5E76">
        <w:t xml:space="preserve">: </w:t>
      </w:r>
      <w:r w:rsidR="007853D9" w:rsidRPr="007853D9">
        <w:t>kirill.kornyakov@gmail.com</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sidRPr="004B15D7">
        <w:rPr>
          <w:i/>
          <w:iCs/>
        </w:rPr>
        <w:lastRenderedPageBreak/>
        <w:t>Abstract</w:t>
      </w:r>
      <w:r w:rsidR="001F283E">
        <w:rPr>
          <w:i/>
          <w:iCs/>
        </w:rPr>
        <w:t xml:space="preserve"> </w:t>
      </w:r>
      <w:r w:rsidRPr="004B15D7">
        <w:t>—</w:t>
      </w:r>
      <w:r w:rsidR="00581AB1" w:rsidRPr="004B15D7">
        <w:t xml:space="preserve"> </w:t>
      </w:r>
      <w:r w:rsidR="004B15D7" w:rsidRPr="004B15D7">
        <w:t>the</w:t>
      </w:r>
      <w:r w:rsidR="00581AB1" w:rsidRPr="004B15D7">
        <w:t xml:space="preserve"> article presents new educational course</w:t>
      </w:r>
      <w:r w:rsidR="00581AB1">
        <w:t xml:space="preserve"> dedicated to Agile Software Development. The course consists of theoretical and practical parts. Theoretical part gives overview of classical agile methodologies, widely accepted by industry practices and some important programming principles and patterns. The second part of the course includes several labs, aimed for practical usage of agile development principles and patterns. Major feature of the course is its practical orientation and focus on accepted by industry agile ideas.</w:t>
      </w:r>
    </w:p>
    <w:p w:rsidR="009303D9" w:rsidRDefault="009303D9" w:rsidP="005B520E">
      <w:pPr>
        <w:pStyle w:val="keywords"/>
      </w:pPr>
      <w:r>
        <w:t>Keywords</w:t>
      </w:r>
      <w:r w:rsidR="00581AB1">
        <w:t xml:space="preserve"> – </w:t>
      </w:r>
      <w:r w:rsidR="003D0077">
        <w:t>agile</w:t>
      </w:r>
      <w:r>
        <w:t xml:space="preserve">; </w:t>
      </w:r>
      <w:r w:rsidR="003D0077">
        <w:t>software development;</w:t>
      </w:r>
      <w:r w:rsidR="003D0077" w:rsidRPr="003D0077">
        <w:t xml:space="preserve"> </w:t>
      </w:r>
      <w:r w:rsidR="003D0077">
        <w:t>software engineering education</w:t>
      </w:r>
      <w:r w:rsidR="00AD4F16">
        <w:t>.</w:t>
      </w:r>
    </w:p>
    <w:p w:rsidR="009303D9" w:rsidRDefault="009303D9" w:rsidP="005B520E">
      <w:pPr>
        <w:pStyle w:val="Heading1"/>
      </w:pPr>
      <w:r>
        <w:t xml:space="preserve"> </w:t>
      </w:r>
      <w:r w:rsidRPr="005B520E">
        <w:t>Introduction</w:t>
      </w:r>
    </w:p>
    <w:p w:rsidR="0054115C" w:rsidRPr="0054115C" w:rsidRDefault="0054115C" w:rsidP="0054115C">
      <w:pPr>
        <w:pStyle w:val="BodyText"/>
      </w:pPr>
      <w:r w:rsidRPr="0054115C">
        <w:t>Agile methodologies are a trend nowadays. The most appropriate way to work in startup companies is to adopt software process</w:t>
      </w:r>
      <w:r w:rsidR="00AD4F16">
        <w:t>,</w:t>
      </w:r>
      <w:r w:rsidRPr="0054115C">
        <w:t xml:space="preserve"> which makes team responsive to market. The same situation </w:t>
      </w:r>
      <w:r w:rsidR="00AD4F16">
        <w:t xml:space="preserve">is </w:t>
      </w:r>
      <w:r w:rsidRPr="0054115C">
        <w:t xml:space="preserve">observed within </w:t>
      </w:r>
      <w:r>
        <w:t>large</w:t>
      </w:r>
      <w:r w:rsidRPr="0054115C">
        <w:t xml:space="preserve"> companies sometimes [1, 2, 3]. Heavy software processes are usually good for long-term projects with well-defined requirements. Small projects and teams prefer lightweight techniques</w:t>
      </w:r>
      <w:r w:rsidR="00AD4F16">
        <w:t>,</w:t>
      </w:r>
      <w:r w:rsidRPr="0054115C">
        <w:t xml:space="preserve"> which can help them work effectively in uncertain conditions.</w:t>
      </w:r>
    </w:p>
    <w:p w:rsidR="0054115C" w:rsidRPr="0054115C" w:rsidRDefault="0054115C" w:rsidP="0054115C">
      <w:pPr>
        <w:pStyle w:val="BodyText"/>
      </w:pPr>
      <w:r w:rsidRPr="0054115C">
        <w:t xml:space="preserve">It is most likely that young software engineer will participate in an agile software project. Regardless of this, every developer need to now basic agile development principles and practices, which </w:t>
      </w:r>
      <w:r w:rsidR="00E46BC2" w:rsidRPr="0054115C">
        <w:t>help</w:t>
      </w:r>
      <w:r w:rsidRPr="0054115C">
        <w:t xml:space="preserve"> to create high-quality, maintainable and flexible software</w:t>
      </w:r>
      <w:r w:rsidR="00AD4F16">
        <w:t xml:space="preserve"> systems</w:t>
      </w:r>
      <w:r w:rsidRPr="0054115C">
        <w:t xml:space="preserve">. For example, the refactoring and continuous integration practices </w:t>
      </w:r>
      <w:r w:rsidR="00AD4F16" w:rsidRPr="00AD4F16">
        <w:t>are de-facto standard</w:t>
      </w:r>
      <w:r w:rsidRPr="0054115C">
        <w:t xml:space="preserve"> for now, SOLID object-oriented </w:t>
      </w:r>
      <w:ins w:id="1" w:author="kir" w:date="2010-05-08T00:22:00Z">
        <w:r w:rsidR="00136004">
          <w:t xml:space="preserve">design (OOD) </w:t>
        </w:r>
      </w:ins>
      <w:r w:rsidRPr="0054115C">
        <w:t>principles are also very important for a quality of the software.</w:t>
      </w:r>
    </w:p>
    <w:p w:rsidR="0054115C" w:rsidRPr="0054115C" w:rsidRDefault="0054115C" w:rsidP="0054115C">
      <w:pPr>
        <w:pStyle w:val="BodyText"/>
      </w:pPr>
      <w:r w:rsidRPr="0054115C">
        <w:t xml:space="preserve">We have created a modern Agile Development educational course. The goal of the course is to create a set of materials suitable for training students (and developers) on agile concepts and practices. </w:t>
      </w:r>
      <w:r w:rsidR="00AD4F16" w:rsidRPr="00AD4F16">
        <w:t xml:space="preserve">This is the list </w:t>
      </w:r>
      <w:r w:rsidRPr="0054115C">
        <w:t>of major course features:</w:t>
      </w:r>
    </w:p>
    <w:p w:rsidR="0054115C" w:rsidRPr="0054115C" w:rsidRDefault="001F2B6E" w:rsidP="001301E7">
      <w:pPr>
        <w:pStyle w:val="BodyText"/>
        <w:numPr>
          <w:ilvl w:val="0"/>
          <w:numId w:val="15"/>
        </w:numPr>
      </w:pPr>
      <w:ins w:id="2" w:author="kir" w:date="2010-05-08T00:01:00Z">
        <w:r>
          <w:t xml:space="preserve">General </w:t>
        </w:r>
      </w:ins>
      <w:del w:id="3" w:author="kir" w:date="2010-05-08T00:01:00Z">
        <w:r w:rsidR="0054115C" w:rsidRPr="0054115C" w:rsidDel="001F2B6E">
          <w:delText>O</w:delText>
        </w:r>
      </w:del>
      <w:ins w:id="4" w:author="kir" w:date="2010-05-08T00:01:00Z">
        <w:r>
          <w:t>o</w:t>
        </w:r>
      </w:ins>
      <w:r w:rsidR="0054115C" w:rsidRPr="0054115C">
        <w:t>verview of Agile methodologies</w:t>
      </w:r>
      <w:ins w:id="5" w:author="kir" w:date="2010-05-08T00:00:00Z">
        <w:r>
          <w:t>;</w:t>
        </w:r>
      </w:ins>
    </w:p>
    <w:p w:rsidR="0054115C" w:rsidRPr="0054115C" w:rsidRDefault="0054115C" w:rsidP="001301E7">
      <w:pPr>
        <w:pStyle w:val="BodyText"/>
        <w:numPr>
          <w:ilvl w:val="0"/>
          <w:numId w:val="15"/>
        </w:numPr>
      </w:pPr>
      <w:del w:id="6" w:author="kir" w:date="2010-05-08T00:00:00Z">
        <w:r w:rsidRPr="0054115C" w:rsidDel="001F2B6E">
          <w:delText>Main focus on</w:delText>
        </w:r>
      </w:del>
      <w:ins w:id="7" w:author="kir" w:date="2010-05-08T00:00:00Z">
        <w:r w:rsidR="001F2B6E">
          <w:t>Detailed discussion of</w:t>
        </w:r>
      </w:ins>
      <w:r w:rsidRPr="0054115C">
        <w:t xml:space="preserve"> </w:t>
      </w:r>
      <w:ins w:id="8" w:author="kir" w:date="2010-05-08T00:01:00Z">
        <w:r w:rsidR="001F2B6E">
          <w:t xml:space="preserve">the </w:t>
        </w:r>
      </w:ins>
      <w:r w:rsidRPr="0054115C">
        <w:t>Scrum and eXtreme Programming</w:t>
      </w:r>
      <w:r w:rsidR="00AD4F16">
        <w:t xml:space="preserve"> (XP)</w:t>
      </w:r>
      <w:ins w:id="9" w:author="kir" w:date="2010-05-08T00:01:00Z">
        <w:r w:rsidR="001F2B6E">
          <w:t xml:space="preserve"> methodologies</w:t>
        </w:r>
      </w:ins>
      <w:ins w:id="10" w:author="kir" w:date="2010-05-08T00:00:00Z">
        <w:r w:rsidR="001F2B6E">
          <w:t>;</w:t>
        </w:r>
      </w:ins>
    </w:p>
    <w:p w:rsidR="001F2B6E" w:rsidRPr="0054115C" w:rsidRDefault="001F2B6E" w:rsidP="001F2B6E">
      <w:pPr>
        <w:pStyle w:val="BodyText"/>
        <w:numPr>
          <w:ilvl w:val="0"/>
          <w:numId w:val="15"/>
        </w:numPr>
        <w:rPr>
          <w:ins w:id="11" w:author="kir" w:date="2010-05-08T00:01:00Z"/>
        </w:rPr>
      </w:pPr>
      <w:ins w:id="12" w:author="kir" w:date="2010-05-08T00:01:00Z">
        <w:r w:rsidRPr="0054115C">
          <w:t>Overview of architectural styles</w:t>
        </w:r>
        <w:r>
          <w:t>;</w:t>
        </w:r>
      </w:ins>
    </w:p>
    <w:p w:rsidR="001F2B6E" w:rsidRPr="0054115C" w:rsidRDefault="001F2B6E" w:rsidP="001F2B6E">
      <w:pPr>
        <w:pStyle w:val="BodyText"/>
        <w:numPr>
          <w:ilvl w:val="0"/>
          <w:numId w:val="15"/>
        </w:numPr>
        <w:rPr>
          <w:ins w:id="13" w:author="kir" w:date="2010-05-08T00:02:00Z"/>
        </w:rPr>
      </w:pPr>
      <w:ins w:id="14" w:author="kir" w:date="2010-05-08T00:02:00Z">
        <w:r w:rsidRPr="0054115C">
          <w:t>Introduction to Domain-Driven Design</w:t>
        </w:r>
        <w:r>
          <w:t xml:space="preserve"> (DDD);</w:t>
        </w:r>
      </w:ins>
    </w:p>
    <w:p w:rsidR="001F2B6E" w:rsidRPr="0054115C" w:rsidRDefault="001F2B6E" w:rsidP="001F2B6E">
      <w:pPr>
        <w:pStyle w:val="BodyText"/>
        <w:numPr>
          <w:ilvl w:val="0"/>
          <w:numId w:val="15"/>
        </w:numPr>
        <w:rPr>
          <w:ins w:id="15" w:author="kir" w:date="2010-05-08T00:02:00Z"/>
        </w:rPr>
      </w:pPr>
      <w:ins w:id="16" w:author="kir" w:date="2010-05-08T00:02:00Z">
        <w:r w:rsidRPr="0054115C">
          <w:t>Practical explanation of SOLID principles</w:t>
        </w:r>
        <w:r>
          <w:t>;</w:t>
        </w:r>
      </w:ins>
    </w:p>
    <w:p w:rsidR="0054115C" w:rsidRPr="0054115C" w:rsidRDefault="0054115C" w:rsidP="001301E7">
      <w:pPr>
        <w:pStyle w:val="BodyText"/>
        <w:numPr>
          <w:ilvl w:val="0"/>
          <w:numId w:val="15"/>
        </w:numPr>
      </w:pPr>
      <w:r w:rsidRPr="0054115C">
        <w:t xml:space="preserve">Practical </w:t>
      </w:r>
      <w:r w:rsidR="00E46BC2" w:rsidRPr="0054115C">
        <w:t>exercises</w:t>
      </w:r>
      <w:r w:rsidRPr="0054115C">
        <w:t xml:space="preserve"> on </w:t>
      </w:r>
      <w:r w:rsidR="00AD4F16">
        <w:t>Test-Driven Development (</w:t>
      </w:r>
      <w:r w:rsidRPr="0054115C">
        <w:t>TDD</w:t>
      </w:r>
      <w:r w:rsidR="00AD4F16">
        <w:t>)</w:t>
      </w:r>
      <w:r w:rsidRPr="0054115C">
        <w:t xml:space="preserve"> technique</w:t>
      </w:r>
      <w:ins w:id="17" w:author="kir" w:date="2010-05-08T00:02:00Z">
        <w:r w:rsidR="001F2B6E">
          <w:t>.</w:t>
        </w:r>
      </w:ins>
    </w:p>
    <w:p w:rsidR="0054115C" w:rsidRPr="0054115C" w:rsidDel="001F2B6E" w:rsidRDefault="0054115C" w:rsidP="001301E7">
      <w:pPr>
        <w:pStyle w:val="BodyText"/>
        <w:numPr>
          <w:ilvl w:val="0"/>
          <w:numId w:val="15"/>
        </w:numPr>
        <w:rPr>
          <w:del w:id="18" w:author="kir" w:date="2010-05-08T00:01:00Z"/>
        </w:rPr>
      </w:pPr>
      <w:del w:id="19" w:author="kir" w:date="2010-05-08T00:01:00Z">
        <w:r w:rsidRPr="0054115C" w:rsidDel="001F2B6E">
          <w:lastRenderedPageBreak/>
          <w:delText>Overview of architectural styles</w:delText>
        </w:r>
      </w:del>
    </w:p>
    <w:p w:rsidR="0054115C" w:rsidRPr="0054115C" w:rsidDel="001F2B6E" w:rsidRDefault="0054115C" w:rsidP="001301E7">
      <w:pPr>
        <w:pStyle w:val="BodyText"/>
        <w:numPr>
          <w:ilvl w:val="0"/>
          <w:numId w:val="15"/>
        </w:numPr>
        <w:rPr>
          <w:del w:id="20" w:author="kir" w:date="2010-05-08T00:02:00Z"/>
        </w:rPr>
      </w:pPr>
      <w:del w:id="21" w:author="kir" w:date="2010-05-08T00:02:00Z">
        <w:r w:rsidRPr="0054115C" w:rsidDel="001F2B6E">
          <w:delText>Practical explanation of SOLID principles</w:delText>
        </w:r>
      </w:del>
    </w:p>
    <w:p w:rsidR="0054115C" w:rsidRPr="0054115C" w:rsidDel="001F2B6E" w:rsidRDefault="0054115C" w:rsidP="001301E7">
      <w:pPr>
        <w:pStyle w:val="BodyText"/>
        <w:numPr>
          <w:ilvl w:val="0"/>
          <w:numId w:val="15"/>
        </w:numPr>
        <w:rPr>
          <w:del w:id="22" w:author="kir" w:date="2010-05-08T00:02:00Z"/>
        </w:rPr>
      </w:pPr>
      <w:del w:id="23" w:author="kir" w:date="2010-05-08T00:02:00Z">
        <w:r w:rsidRPr="0054115C" w:rsidDel="001F2B6E">
          <w:delText>Introduction to Domain-Driven Design</w:delText>
        </w:r>
        <w:r w:rsidR="00AD4F16" w:rsidDel="001F2B6E">
          <w:delText xml:space="preserve"> (DDD)</w:delText>
        </w:r>
      </w:del>
    </w:p>
    <w:p w:rsidR="0054115C" w:rsidRPr="0054115C" w:rsidRDefault="0054115C" w:rsidP="0054115C">
      <w:pPr>
        <w:pStyle w:val="BodyText"/>
      </w:pPr>
      <w:r w:rsidRPr="0054115C">
        <w:t xml:space="preserve">The rest of the paper is organized as follows. In section 2 we discuss the purpose of the course. Section 3 and 4 give course overview and information about course evaluation. </w:t>
      </w:r>
      <w:del w:id="24" w:author="kir" w:date="2010-05-08T00:03:00Z">
        <w:r w:rsidRPr="0054115C" w:rsidDel="001F2B6E">
          <w:delText>In section 5 b</w:delText>
        </w:r>
      </w:del>
      <w:ins w:id="25" w:author="kir" w:date="2010-05-08T00:03:00Z">
        <w:r w:rsidR="001F2B6E">
          <w:t>B</w:t>
        </w:r>
      </w:ins>
      <w:r w:rsidRPr="0054115C">
        <w:t>enefits to the Software Engineering community are discussed</w:t>
      </w:r>
      <w:ins w:id="26" w:author="kir" w:date="2010-05-08T00:03:00Z">
        <w:r w:rsidR="001F2B6E">
          <w:t xml:space="preserve"> i</w:t>
        </w:r>
        <w:r w:rsidR="001F2B6E" w:rsidRPr="0054115C">
          <w:t>n section 5</w:t>
        </w:r>
      </w:ins>
      <w:r w:rsidRPr="0054115C">
        <w:t>, section 6 concludes the paper.</w:t>
      </w:r>
    </w:p>
    <w:p w:rsidR="00085B4B" w:rsidRDefault="00085B4B" w:rsidP="00391A50">
      <w:pPr>
        <w:pStyle w:val="BodyText"/>
      </w:pPr>
    </w:p>
    <w:p w:rsidR="00391A50" w:rsidRPr="005A74AF" w:rsidRDefault="001301E7" w:rsidP="00085B4B">
      <w:pPr>
        <w:pStyle w:val="Heading1"/>
      </w:pPr>
      <w:r>
        <w:t>Course Purpose</w:t>
      </w:r>
    </w:p>
    <w:p w:rsidR="001301E7" w:rsidRPr="001301E7" w:rsidRDefault="00E449C1" w:rsidP="001301E7">
      <w:pPr>
        <w:pStyle w:val="BodyText"/>
      </w:pPr>
      <w:r w:rsidRPr="001301E7">
        <w:t>Agile methodologies are</w:t>
      </w:r>
      <w:r w:rsidR="001301E7" w:rsidRPr="001301E7">
        <w:t xml:space="preserve"> a growing trend for software companies nowadays. Many and many projects use Scrum, eXtreme Programming, Kanban etc. But there is no complete course in academic program</w:t>
      </w:r>
      <w:r w:rsidR="00AD4F16">
        <w:t>,</w:t>
      </w:r>
      <w:r w:rsidR="001301E7" w:rsidRPr="001301E7">
        <w:t xml:space="preserve"> which covers agile methodologies in such a way so that student can learn key principles and practices of that domain. At present time we can see numerous materials about Software Engineering (SE) and Agile Development particularly. Most of them can be subdivided into the following categories:</w:t>
      </w:r>
    </w:p>
    <w:p w:rsidR="001301E7" w:rsidRPr="001301E7" w:rsidRDefault="001301E7" w:rsidP="001301E7">
      <w:pPr>
        <w:pStyle w:val="BodyText"/>
        <w:numPr>
          <w:ilvl w:val="0"/>
          <w:numId w:val="15"/>
        </w:numPr>
      </w:pPr>
      <w:r w:rsidRPr="001301E7">
        <w:t>Classical Software Engineering courses [4, 5, 6].</w:t>
      </w:r>
    </w:p>
    <w:p w:rsidR="001301E7" w:rsidRPr="001301E7" w:rsidRDefault="001301E7" w:rsidP="001301E7">
      <w:pPr>
        <w:pStyle w:val="BodyText"/>
        <w:numPr>
          <w:ilvl w:val="0"/>
          <w:numId w:val="15"/>
        </w:numPr>
      </w:pPr>
      <w:r w:rsidRPr="001301E7">
        <w:t>Pioneering books about Agile Development [7, 8, 9] and their followings.</w:t>
      </w:r>
    </w:p>
    <w:p w:rsidR="001301E7" w:rsidRPr="001301E7" w:rsidRDefault="001301E7" w:rsidP="001301E7">
      <w:pPr>
        <w:pStyle w:val="BodyText"/>
        <w:numPr>
          <w:ilvl w:val="0"/>
          <w:numId w:val="15"/>
        </w:numPr>
      </w:pPr>
      <w:r w:rsidRPr="001301E7">
        <w:t>Commercial training courses by consulting companies for developers and managers.</w:t>
      </w:r>
    </w:p>
    <w:p w:rsidR="001301E7" w:rsidRPr="001301E7" w:rsidRDefault="001301E7" w:rsidP="001301E7">
      <w:pPr>
        <w:pStyle w:val="BodyText"/>
        <w:numPr>
          <w:ilvl w:val="0"/>
          <w:numId w:val="15"/>
        </w:numPr>
      </w:pPr>
      <w:r w:rsidRPr="001301E7">
        <w:t>Extensive research on applicability of agile practices in various environments.</w:t>
      </w:r>
    </w:p>
    <w:p w:rsidR="001301E7" w:rsidRPr="001301E7" w:rsidRDefault="001301E7" w:rsidP="001301E7">
      <w:pPr>
        <w:pStyle w:val="BodyText"/>
      </w:pPr>
      <w:del w:id="27" w:author="kir" w:date="2010-05-08T00:06:00Z">
        <w:r w:rsidRPr="001301E7" w:rsidDel="001F2B6E">
          <w:delText>So, w</w:delText>
        </w:r>
      </w:del>
      <w:ins w:id="28" w:author="kir" w:date="2010-05-08T00:06:00Z">
        <w:r w:rsidR="001F2B6E">
          <w:t>W</w:t>
        </w:r>
      </w:ins>
      <w:r w:rsidRPr="001301E7">
        <w:t xml:space="preserve">e can see strong attention to the Agile methods from both industry (software development and consulting companies) and academy. But there is still </w:t>
      </w:r>
      <w:ins w:id="29" w:author="kir" w:date="2010-05-08T00:04:00Z">
        <w:r w:rsidR="001F2B6E">
          <w:t xml:space="preserve">a </w:t>
        </w:r>
      </w:ins>
      <w:r w:rsidRPr="001301E7">
        <w:t xml:space="preserve">lack of free </w:t>
      </w:r>
      <w:del w:id="30" w:author="kir" w:date="2010-05-08T00:05:00Z">
        <w:r w:rsidRPr="001301E7" w:rsidDel="001F2B6E">
          <w:delText xml:space="preserve">complete </w:delText>
        </w:r>
      </w:del>
      <w:r w:rsidRPr="001301E7">
        <w:t>Agile Development courses with strong practical orientation. There is now way for beginner developer to understand agile programming practices except of joining agile team.</w:t>
      </w:r>
    </w:p>
    <w:p w:rsidR="001301E7" w:rsidRPr="001301E7" w:rsidRDefault="001301E7" w:rsidP="001301E7">
      <w:pPr>
        <w:pStyle w:val="BodyText"/>
      </w:pPr>
      <w:del w:id="31" w:author="kir" w:date="2010-05-08T00:05:00Z">
        <w:r w:rsidRPr="001301E7" w:rsidDel="001F2B6E">
          <w:delText xml:space="preserve">It </w:delText>
        </w:r>
      </w:del>
      <w:ins w:id="32" w:author="kir" w:date="2010-05-08T00:05:00Z">
        <w:r w:rsidR="001F2B6E">
          <w:t>Such situation</w:t>
        </w:r>
        <w:r w:rsidR="001F2B6E" w:rsidRPr="001301E7">
          <w:t xml:space="preserve"> </w:t>
        </w:r>
      </w:ins>
      <w:r w:rsidRPr="001301E7">
        <w:t>results in mutual disappointments of employer and employee during the first years of software engineer’s career. It also results in a number of failures in startup projects because of the ignorance of ideas and recommendation of agile evangelists.</w:t>
      </w:r>
    </w:p>
    <w:p w:rsidR="001301E7" w:rsidRPr="001301E7" w:rsidRDefault="001301E7" w:rsidP="001301E7">
      <w:pPr>
        <w:pStyle w:val="BodyText"/>
      </w:pPr>
      <w:r w:rsidRPr="001301E7">
        <w:t xml:space="preserve">Another point is that classic publications about Agile don't reflect corrections made by industrial usage and patterns of adaptation. There </w:t>
      </w:r>
      <w:r w:rsidR="005000A7" w:rsidRPr="001301E7">
        <w:t>are</w:t>
      </w:r>
      <w:r w:rsidRPr="001301E7">
        <w:t xml:space="preserve"> lot</w:t>
      </w:r>
      <w:r w:rsidR="005000A7">
        <w:t>s</w:t>
      </w:r>
      <w:r w:rsidRPr="001301E7">
        <w:t xml:space="preserve"> of materials in the Internet</w:t>
      </w:r>
      <w:r w:rsidR="00AD4F16">
        <w:t>,</w:t>
      </w:r>
      <w:r w:rsidRPr="001301E7">
        <w:t xml:space="preserve"> which explains concepts of Agile but there </w:t>
      </w:r>
      <w:r w:rsidR="00AD4F16">
        <w:t>are</w:t>
      </w:r>
      <w:r w:rsidRPr="001301E7">
        <w:t xml:space="preserve"> no free stand-alone workshops aimed for complete overview of Agile world and strong practicing of agile techniques in software projects. </w:t>
      </w:r>
    </w:p>
    <w:p w:rsidR="001301E7" w:rsidRPr="001301E7" w:rsidRDefault="001301E7" w:rsidP="001301E7">
      <w:pPr>
        <w:pStyle w:val="BodyText"/>
      </w:pPr>
      <w:r w:rsidRPr="001301E7">
        <w:lastRenderedPageBreak/>
        <w:t>So, there is a demand for a modern and open course</w:t>
      </w:r>
      <w:r w:rsidR="00AD4F16">
        <w:t>,</w:t>
      </w:r>
      <w:r w:rsidRPr="001301E7">
        <w:t xml:space="preserve"> which can be used for training students and software developers.</w:t>
      </w:r>
    </w:p>
    <w:p w:rsidR="00085B4B" w:rsidRDefault="00085B4B" w:rsidP="00F43004">
      <w:pPr>
        <w:pStyle w:val="BodyText"/>
      </w:pPr>
    </w:p>
    <w:p w:rsidR="009303D9" w:rsidRDefault="004129AD" w:rsidP="005B520E">
      <w:pPr>
        <w:pStyle w:val="Heading1"/>
      </w:pPr>
      <w:r>
        <w:t>Course Description</w:t>
      </w:r>
    </w:p>
    <w:p w:rsidR="004129AD" w:rsidRPr="004129AD" w:rsidRDefault="004129AD" w:rsidP="004129AD">
      <w:pPr>
        <w:pStyle w:val="BodyText"/>
      </w:pPr>
      <w:r w:rsidRPr="004129AD">
        <w:t>To simplify and facilitate the entering into industrial software development the agile software development course has been elaborated. Below we combine the description of the course and the experience report of its conduction.</w:t>
      </w:r>
      <w:ins w:id="33" w:author="kir" w:date="2010-05-08T00:19:00Z">
        <w:r w:rsidR="00136004" w:rsidRPr="00136004">
          <w:t xml:space="preserve"> </w:t>
        </w:r>
        <w:r w:rsidR="00136004" w:rsidRPr="004129AD">
          <w:t>The important point is that we encourage senior engineers from Nizhni Novgorod Hi Tech companies to participate in that course as guest lecturers. This year we have invited IT specialists from Intel [10] and Itseez [11]</w:t>
        </w:r>
        <w:r w:rsidR="00136004">
          <w:t>,</w:t>
        </w:r>
        <w:r w:rsidR="00136004" w:rsidRPr="004129AD">
          <w:t xml:space="preserve"> who have explained materials from their day-to-day work. This has a serious value to the audience because it, on the one hand, demonstrates that the material is being applied in the real world and, on the other hand, exposes the tactical and practical aspects.</w:t>
        </w:r>
      </w:ins>
    </w:p>
    <w:p w:rsidR="00136004" w:rsidRDefault="004129AD" w:rsidP="004129AD">
      <w:pPr>
        <w:pStyle w:val="BodyText"/>
        <w:rPr>
          <w:ins w:id="34" w:author="kir" w:date="2010-05-08T00:18:00Z"/>
        </w:rPr>
      </w:pPr>
      <w:r w:rsidRPr="004129AD">
        <w:t xml:space="preserve">The course provides complete overview of </w:t>
      </w:r>
      <w:ins w:id="35" w:author="kir" w:date="2010-05-08T00:07:00Z">
        <w:r w:rsidR="008E5B4A">
          <w:t xml:space="preserve">the </w:t>
        </w:r>
      </w:ins>
      <w:r w:rsidRPr="004129AD">
        <w:t>agile software development world: Agile Manifesto, detailed description of the most authe</w:t>
      </w:r>
      <w:r w:rsidR="00AD4F16">
        <w:t xml:space="preserve">ntic methodologies </w:t>
      </w:r>
      <w:ins w:id="36" w:author="kir" w:date="2010-05-08T00:18:00Z">
        <w:r w:rsidR="00136004" w:rsidRPr="004B15D7">
          <w:t xml:space="preserve">— </w:t>
        </w:r>
      </w:ins>
      <w:del w:id="37" w:author="kir" w:date="2010-05-08T00:18:00Z">
        <w:r w:rsidR="00AD4F16" w:rsidDel="00136004">
          <w:delText xml:space="preserve">- </w:delText>
        </w:r>
      </w:del>
      <w:r w:rsidR="00AD4F16">
        <w:t xml:space="preserve">Scrum and </w:t>
      </w:r>
      <w:r w:rsidRPr="004129AD">
        <w:t xml:space="preserve">XP, brief introduction </w:t>
      </w:r>
      <w:del w:id="38" w:author="kir" w:date="2010-05-08T00:18:00Z">
        <w:r w:rsidRPr="004129AD" w:rsidDel="00136004">
          <w:delText xml:space="preserve">of </w:delText>
        </w:r>
      </w:del>
      <w:ins w:id="39" w:author="kir" w:date="2010-05-08T00:18:00Z">
        <w:r w:rsidR="00136004">
          <w:t>to</w:t>
        </w:r>
        <w:r w:rsidR="00136004" w:rsidRPr="004129AD">
          <w:t xml:space="preserve"> </w:t>
        </w:r>
      </w:ins>
      <w:r w:rsidRPr="004129AD">
        <w:t xml:space="preserve">software adaptation of Kanban </w:t>
      </w:r>
      <w:del w:id="40" w:author="kir" w:date="2010-05-08T00:18:00Z">
        <w:r w:rsidRPr="004129AD" w:rsidDel="00136004">
          <w:delText xml:space="preserve">system </w:delText>
        </w:r>
      </w:del>
      <w:r w:rsidRPr="004129AD">
        <w:t>(Toyota Production System) and Lean philosophy.</w:t>
      </w:r>
    </w:p>
    <w:p w:rsidR="004129AD" w:rsidDel="00136004" w:rsidRDefault="004129AD" w:rsidP="004129AD">
      <w:pPr>
        <w:pStyle w:val="BodyText"/>
        <w:rPr>
          <w:del w:id="41" w:author="kir" w:date="2010-05-08T00:19:00Z"/>
        </w:rPr>
      </w:pPr>
      <w:del w:id="42" w:author="kir" w:date="2010-05-08T00:18:00Z">
        <w:r w:rsidRPr="004129AD" w:rsidDel="00136004">
          <w:delText xml:space="preserve"> </w:delText>
        </w:r>
      </w:del>
      <w:del w:id="43" w:author="kir" w:date="2010-05-08T00:19:00Z">
        <w:r w:rsidRPr="004129AD" w:rsidDel="00136004">
          <w:delText xml:space="preserve">The important point is that we encourage senior engineers from Nizhni Novgorod Hi Tech companies to participate in that course as guest lecturers. This year we have invited IT specialists from Intel [10] and Itseez [11] who have </w:delText>
        </w:r>
        <w:r w:rsidR="00B4602D" w:rsidRPr="004129AD" w:rsidDel="00136004">
          <w:delText>explained</w:delText>
        </w:r>
        <w:r w:rsidRPr="004129AD" w:rsidDel="00136004">
          <w:delText xml:space="preserve"> materials from their day-to-day work. This has a serious value to the audience because it, on the one hand, demonstrates that the material is being applied in the real world and, on the other hand, exposes the tactical and practical aspects.</w:delText>
        </w:r>
      </w:del>
    </w:p>
    <w:p w:rsidR="004129AD" w:rsidRDefault="00A63367" w:rsidP="004129AD">
      <w:pPr>
        <w:pStyle w:val="BodyText"/>
      </w:pPr>
      <w:r>
        <w:t>The second part of the course contains introduction to software architecture and design. Again, the course approaches this topic from the point of practice: instead of UML diagrams lectures demonstrate the examples of real-life software and</w:t>
      </w:r>
      <w:ins w:id="44" w:author="kir" w:date="2010-05-08T00:20:00Z">
        <w:r w:rsidR="00136004">
          <w:t>/</w:t>
        </w:r>
      </w:ins>
      <w:del w:id="45" w:author="kir" w:date="2010-05-08T00:20:00Z">
        <w:r w:rsidDel="00136004">
          <w:delText>\</w:delText>
        </w:r>
      </w:del>
      <w:r>
        <w:t xml:space="preserve">or scalable </w:t>
      </w:r>
      <w:del w:id="46" w:author="kir" w:date="2010-05-08T00:21:00Z">
        <w:r w:rsidDel="00136004">
          <w:delText xml:space="preserve">ways </w:delText>
        </w:r>
      </w:del>
      <w:ins w:id="47" w:author="kir" w:date="2010-05-08T00:21:00Z">
        <w:r w:rsidR="00136004">
          <w:t xml:space="preserve">approaches </w:t>
        </w:r>
      </w:ins>
      <w:r>
        <w:t xml:space="preserve">of architectural decision making. The </w:t>
      </w:r>
      <w:r w:rsidR="00883A00">
        <w:t>specifics of the materials chosen from the Software Engineering are</w:t>
      </w:r>
      <w:r>
        <w:t xml:space="preserve"> based on real industry demand. Many IT companies in Russia provide outsourcing of business application development. So as authors of that course we made the analysis of most popular practices adopted by the IT community. We have conducted several interviews with representatives of different software compan</w:t>
      </w:r>
      <w:ins w:id="48" w:author="kir" w:date="2010-05-08T00:21:00Z">
        <w:r w:rsidR="00136004">
          <w:t>ies</w:t>
        </w:r>
      </w:ins>
      <w:del w:id="49" w:author="kir" w:date="2010-05-08T00:21:00Z">
        <w:r w:rsidDel="00136004">
          <w:delText>y</w:delText>
        </w:r>
      </w:del>
      <w:r>
        <w:t xml:space="preserve"> of Nizhni Novgorod to define their needs.</w:t>
      </w:r>
    </w:p>
    <w:p w:rsidR="004129AD" w:rsidRDefault="00A63367" w:rsidP="00B11A60">
      <w:pPr>
        <w:pStyle w:val="BodyText"/>
      </w:pPr>
      <w:r>
        <w:t xml:space="preserve">The stories about success and failures of real adoption of agile methodologies from </w:t>
      </w:r>
      <w:r w:rsidR="00B4602D">
        <w:t>practitioners</w:t>
      </w:r>
      <w:r>
        <w:t xml:space="preserve"> are supported by set of handouts and </w:t>
      </w:r>
      <w:r w:rsidR="00B4602D">
        <w:t>homework</w:t>
      </w:r>
      <w:r>
        <w:t xml:space="preserve">. The practical </w:t>
      </w:r>
      <w:r w:rsidR="00B4602D">
        <w:t>exercises</w:t>
      </w:r>
      <w:r>
        <w:t xml:space="preserve"> are dedicated to the different programming practices (refactoring, TDD, SOLID principles of OOD, application patterns, Domain-Driven Design). It helped students to feel deeply do's and </w:t>
      </w:r>
      <w:r w:rsidR="00B4602D">
        <w:t>don’ts</w:t>
      </w:r>
      <w:r>
        <w:t xml:space="preserve"> of practical coding of application in uncertain conditions. The requirements to the lab work were general and amended based on concrete solution with intent </w:t>
      </w:r>
      <w:ins w:id="50" w:author="kir" w:date="2010-05-08T00:23:00Z">
        <w:r w:rsidR="00136004" w:rsidRPr="004B15D7">
          <w:t xml:space="preserve">— </w:t>
        </w:r>
      </w:ins>
      <w:del w:id="51" w:author="kir" w:date="2010-05-08T00:23:00Z">
        <w:r w:rsidDel="00136004">
          <w:delText xml:space="preserve">- </w:delText>
        </w:r>
      </w:del>
      <w:r>
        <w:t xml:space="preserve">to practice refactoring to patterns, to let students see the value of TDD and to educate </w:t>
      </w:r>
      <w:del w:id="52" w:author="kir" w:date="2010-05-08T00:23:00Z">
        <w:r w:rsidDel="00136004">
          <w:delText>in</w:delText>
        </w:r>
      </w:del>
      <w:r>
        <w:t>dependenc</w:t>
      </w:r>
      <w:ins w:id="53" w:author="kir" w:date="2010-05-08T00:23:00Z">
        <w:r w:rsidR="00136004">
          <w:t>y management</w:t>
        </w:r>
      </w:ins>
      <w:del w:id="54" w:author="kir" w:date="2010-05-08T00:23:00Z">
        <w:r w:rsidDel="00136004">
          <w:delText>e</w:delText>
        </w:r>
      </w:del>
      <w:r>
        <w:t>.</w:t>
      </w:r>
    </w:p>
    <w:p w:rsidR="00A63367" w:rsidRDefault="00A63367" w:rsidP="00B11A60">
      <w:pPr>
        <w:pStyle w:val="BodyText"/>
      </w:pPr>
      <w:r>
        <w:t>Another point is that students used the same tools</w:t>
      </w:r>
      <w:r w:rsidR="00AD4F16">
        <w:t>,</w:t>
      </w:r>
      <w:r>
        <w:t xml:space="preserve"> which usually being used in software companies. The labs were created in </w:t>
      </w:r>
      <w:ins w:id="55" w:author="kir" w:date="2010-05-08T00:24:00Z">
        <w:r w:rsidR="00136004">
          <w:t xml:space="preserve">Microsoft </w:t>
        </w:r>
      </w:ins>
      <w:r>
        <w:t>Visual Studio with C# programming language. For refactoring audience used Re</w:t>
      </w:r>
      <w:r w:rsidR="00B4602D">
        <w:t>S</w:t>
      </w:r>
      <w:r>
        <w:t xml:space="preserve">harper from JetBrains company [12]. It matters because it helped audience to increase their productivity and leave mechanical routine of working with syntax to the tools. It is </w:t>
      </w:r>
      <w:r w:rsidR="00B4602D">
        <w:t>extremely</w:t>
      </w:r>
      <w:r>
        <w:t xml:space="preserve"> important for adopting TDD for example.</w:t>
      </w:r>
    </w:p>
    <w:p w:rsidR="00A63367" w:rsidRPr="00F641FE" w:rsidRDefault="00A63367" w:rsidP="00B11A60">
      <w:pPr>
        <w:pStyle w:val="BodyText"/>
      </w:pPr>
      <w:r>
        <w:t xml:space="preserve">The tasks of lab work were designed </w:t>
      </w:r>
      <w:ins w:id="56" w:author="kir" w:date="2010-05-08T00:25:00Z">
        <w:r w:rsidR="00136004">
          <w:t xml:space="preserve">in </w:t>
        </w:r>
      </w:ins>
      <w:r>
        <w:t>the way that students could complete the product. For example, as a result of TDD task students have DLL</w:t>
      </w:r>
      <w:r w:rsidR="00AD4F16">
        <w:t>,</w:t>
      </w:r>
      <w:r>
        <w:t xml:space="preserve"> which implements something useful and </w:t>
      </w:r>
      <w:ins w:id="57" w:author="kir" w:date="2010-05-08T00:25:00Z">
        <w:r w:rsidR="00136004">
          <w:t xml:space="preserve">a set of </w:t>
        </w:r>
      </w:ins>
      <w:r>
        <w:t>unit tests</w:t>
      </w:r>
      <w:r w:rsidR="00AD4F16">
        <w:t>,</w:t>
      </w:r>
      <w:r>
        <w:t xml:space="preserve"> which support</w:t>
      </w:r>
      <w:ins w:id="58" w:author="kir" w:date="2010-05-08T00:25:00Z">
        <w:r w:rsidR="00136004">
          <w:t>s</w:t>
        </w:r>
      </w:ins>
      <w:r>
        <w:t xml:space="preserve"> the implementation. As a result of lab on Passive View pattern [13] students have complete Windows- or Web- application with </w:t>
      </w:r>
      <w:ins w:id="59" w:author="kir" w:date="2010-05-08T00:26:00Z">
        <w:r w:rsidR="00136004">
          <w:t xml:space="preserve">architectural </w:t>
        </w:r>
      </w:ins>
      <w:r>
        <w:t>layers and unit tests.</w:t>
      </w:r>
    </w:p>
    <w:p w:rsidR="009303D9" w:rsidRPr="005B520E" w:rsidRDefault="009303D9">
      <w:pPr>
        <w:pStyle w:val="BodyText"/>
      </w:pPr>
    </w:p>
    <w:p w:rsidR="009303D9" w:rsidRDefault="008747EE" w:rsidP="005B520E">
      <w:pPr>
        <w:pStyle w:val="Heading1"/>
      </w:pPr>
      <w:r>
        <w:t>Course Evaluation</w:t>
      </w:r>
    </w:p>
    <w:p w:rsidR="009303D9" w:rsidRPr="005B520E" w:rsidRDefault="008747EE">
      <w:pPr>
        <w:pStyle w:val="BodyText"/>
      </w:pPr>
      <w:r w:rsidRPr="008747EE">
        <w:t>Currently we have a strong support from lecturers, engineers and managers</w:t>
      </w:r>
      <w:r>
        <w:t xml:space="preserve"> from UNN</w:t>
      </w:r>
      <w:ins w:id="60" w:author="kir" w:date="2010-05-08T00:16:00Z">
        <w:r w:rsidR="008E5B4A">
          <w:t xml:space="preserve"> [16]</w:t>
        </w:r>
      </w:ins>
      <w:r>
        <w:t>, Itseez, Intel, ITLab</w:t>
      </w:r>
      <w:ins w:id="61" w:author="kir" w:date="2010-05-08T00:16:00Z">
        <w:r w:rsidR="008E5B4A">
          <w:t xml:space="preserve"> [14]</w:t>
        </w:r>
      </w:ins>
      <w:r w:rsidR="009303D9" w:rsidRPr="005B520E">
        <w:t>.</w:t>
      </w:r>
    </w:p>
    <w:p w:rsidR="008747EE" w:rsidRDefault="008747EE" w:rsidP="008747EE">
      <w:pPr>
        <w:pStyle w:val="bulletlist"/>
      </w:pPr>
      <w:r>
        <w:t>Nizhni Novgorod State University facilities are used as a basis for initial course approbations. The course has been conducted at the Master's course of Faculty of Computational Mathematics and Cybernetics of State University of Nizhni Novgorod.</w:t>
      </w:r>
    </w:p>
    <w:p w:rsidR="008747EE" w:rsidRDefault="008747EE" w:rsidP="008747EE">
      <w:pPr>
        <w:pStyle w:val="bulletlist"/>
      </w:pPr>
      <w:r>
        <w:t>The course will be tested at Winter and Summer Schools (annual sessions) at ITLab</w:t>
      </w:r>
      <w:del w:id="62" w:author="kir" w:date="2010-05-08T00:16:00Z">
        <w:r w:rsidDel="008E5B4A">
          <w:delText xml:space="preserve"> [14]</w:delText>
        </w:r>
      </w:del>
      <w:r>
        <w:t>.</w:t>
      </w:r>
    </w:p>
    <w:p w:rsidR="008747EE" w:rsidRDefault="008747EE" w:rsidP="008747EE">
      <w:pPr>
        <w:pStyle w:val="bulletlist"/>
      </w:pPr>
      <w:r>
        <w:t>Members of ITLab Seminar on Software Engineering [15] offer their help for course materials review and discussions.</w:t>
      </w:r>
    </w:p>
    <w:p w:rsidR="008747EE" w:rsidRDefault="008747EE" w:rsidP="008747EE">
      <w:pPr>
        <w:pStyle w:val="bulletlist"/>
        <w:rPr>
          <w:ins w:id="63" w:author="kir" w:date="2010-05-08T00:27:00Z"/>
        </w:rPr>
      </w:pPr>
      <w:r>
        <w:t>Several IT companies of Nizhni Novgorod suggested their free consulting services and opportunity to test effectiveness of course materials for their beginner developers training.</w:t>
      </w:r>
    </w:p>
    <w:p w:rsidR="00136004" w:rsidRDefault="00136004" w:rsidP="00136004">
      <w:pPr>
        <w:pStyle w:val="bulletlist"/>
        <w:numPr>
          <w:ilvl w:val="0"/>
          <w:numId w:val="0"/>
        </w:numPr>
        <w:ind w:left="288"/>
        <w:pPrChange w:id="64" w:author="kir" w:date="2010-05-08T00:27:00Z">
          <w:pPr>
            <w:pStyle w:val="bulletlist"/>
          </w:pPr>
        </w:pPrChange>
      </w:pPr>
    </w:p>
    <w:p w:rsidR="009303D9" w:rsidRDefault="008747EE" w:rsidP="005B520E">
      <w:pPr>
        <w:pStyle w:val="Heading1"/>
      </w:pPr>
      <w:r>
        <w:t>Benef</w:t>
      </w:r>
      <w:del w:id="65" w:author="kir" w:date="2010-05-08T00:26:00Z">
        <w:r w:rsidDel="00136004">
          <w:delText>t</w:delText>
        </w:r>
      </w:del>
      <w:r>
        <w:t xml:space="preserve">its to the </w:t>
      </w:r>
      <w:ins w:id="66" w:author="kir" w:date="2010-05-08T00:26:00Z">
        <w:r w:rsidR="00136004">
          <w:t>S</w:t>
        </w:r>
      </w:ins>
      <w:del w:id="67" w:author="kir" w:date="2010-05-08T00:26:00Z">
        <w:r w:rsidDel="00136004">
          <w:delText>s</w:delText>
        </w:r>
      </w:del>
      <w:r>
        <w:t xml:space="preserve">oftware </w:t>
      </w:r>
      <w:ins w:id="68" w:author="kir" w:date="2010-05-08T00:26:00Z">
        <w:r w:rsidR="00136004">
          <w:t>E</w:t>
        </w:r>
      </w:ins>
      <w:del w:id="69" w:author="kir" w:date="2010-05-08T00:26:00Z">
        <w:r w:rsidDel="00136004">
          <w:delText>e</w:delText>
        </w:r>
      </w:del>
      <w:r>
        <w:t xml:space="preserve">ngineering </w:t>
      </w:r>
      <w:ins w:id="70" w:author="kir" w:date="2010-05-08T00:26:00Z">
        <w:r w:rsidR="00136004">
          <w:t>C</w:t>
        </w:r>
      </w:ins>
      <w:del w:id="71" w:author="kir" w:date="2010-05-08T00:26:00Z">
        <w:r w:rsidDel="00136004">
          <w:delText>c</w:delText>
        </w:r>
      </w:del>
      <w:r>
        <w:t>ommunity</w:t>
      </w:r>
    </w:p>
    <w:p w:rsidR="009303D9" w:rsidRDefault="008747EE">
      <w:pPr>
        <w:pStyle w:val="BodyText"/>
      </w:pPr>
      <w:r>
        <w:t xml:space="preserve">The course </w:t>
      </w:r>
      <w:r w:rsidRPr="008747EE">
        <w:t>brings the following benefits to the SE communit</w:t>
      </w:r>
      <w:r>
        <w:t>y:</w:t>
      </w:r>
      <w:r w:rsidR="009303D9" w:rsidRPr="005B520E">
        <w:t xml:space="preserve"> </w:t>
      </w:r>
    </w:p>
    <w:p w:rsidR="0043012C" w:rsidRPr="0043012C" w:rsidRDefault="0043012C" w:rsidP="0043012C">
      <w:pPr>
        <w:pStyle w:val="bulletlist"/>
      </w:pPr>
      <w:r w:rsidRPr="0043012C">
        <w:t>Course materials will be available online for free</w:t>
      </w:r>
      <w:del w:id="72" w:author="kir" w:date="2010-05-08T00:27:00Z">
        <w:r w:rsidRPr="0043012C" w:rsidDel="005C753F">
          <w:delText xml:space="preserve"> soon</w:delText>
        </w:r>
      </w:del>
      <w:r w:rsidRPr="0043012C">
        <w:t>. Community will get the tool for educating students and developers for agile concepts and techniques.</w:t>
      </w:r>
    </w:p>
    <w:p w:rsidR="0043012C" w:rsidRPr="0043012C" w:rsidRDefault="0043012C" w:rsidP="0043012C">
      <w:pPr>
        <w:pStyle w:val="bulletlist"/>
      </w:pPr>
      <w:r w:rsidRPr="0043012C">
        <w:t>Graduates will have strong agile development knowledge, adequate skills for fast integration into software development process, ability to adopt agile methodologies and build up a unique software process for small and medium sized software projects.</w:t>
      </w:r>
      <w:ins w:id="73" w:author="kir" w:date="2010-05-08T00:27:00Z">
        <w:r w:rsidR="005C753F">
          <w:t xml:space="preserve"> </w:t>
        </w:r>
      </w:ins>
      <w:del w:id="74" w:author="kir" w:date="2010-05-08T00:27:00Z">
        <w:r w:rsidRPr="0043012C" w:rsidDel="005C753F">
          <w:delText> </w:delText>
        </w:r>
      </w:del>
      <w:r w:rsidRPr="0043012C">
        <w:t xml:space="preserve">We expect to see developers with deep understanding of what Agile is, and what it's not. We hope </w:t>
      </w:r>
      <w:ins w:id="75" w:author="kir" w:date="2010-05-08T00:27:00Z">
        <w:r w:rsidR="005C753F">
          <w:t xml:space="preserve">that </w:t>
        </w:r>
      </w:ins>
      <w:r w:rsidRPr="0043012C">
        <w:t>students will be ready for joining agile teams and initiating their own agile projects.</w:t>
      </w:r>
      <w:del w:id="76" w:author="kir" w:date="2010-05-08T00:28:00Z">
        <w:r w:rsidRPr="0043012C" w:rsidDel="005C753F">
          <w:delText> </w:delText>
        </w:r>
      </w:del>
    </w:p>
    <w:p w:rsidR="0043012C" w:rsidRPr="0043012C" w:rsidRDefault="0043012C" w:rsidP="0043012C">
      <w:pPr>
        <w:pStyle w:val="bulletlist"/>
      </w:pPr>
      <w:r w:rsidRPr="0043012C">
        <w:t xml:space="preserve">This course will be valuable for the whole Russian-speaking software development community. </w:t>
      </w:r>
      <w:ins w:id="77" w:author="kir" w:date="2010-05-08T00:28:00Z">
        <w:r w:rsidR="005C753F">
          <w:t xml:space="preserve">Especially because </w:t>
        </w:r>
      </w:ins>
      <w:del w:id="78" w:author="kir" w:date="2010-05-08T00:28:00Z">
        <w:r w:rsidRPr="0043012C" w:rsidDel="005C753F">
          <w:delText>T</w:delText>
        </w:r>
      </w:del>
      <w:ins w:id="79" w:author="kir" w:date="2010-05-08T00:28:00Z">
        <w:r w:rsidR="005C753F">
          <w:t>t</w:t>
        </w:r>
      </w:ins>
      <w:r w:rsidRPr="0043012C">
        <w:t>here is very few information on Agile in Russian language.</w:t>
      </w:r>
    </w:p>
    <w:p w:rsidR="0043012C" w:rsidRPr="00B85CE5" w:rsidRDefault="0043012C">
      <w:pPr>
        <w:pStyle w:val="BodyText"/>
        <w:rPr>
          <w:dstrike/>
        </w:rPr>
      </w:pPr>
    </w:p>
    <w:p w:rsidR="000A1786" w:rsidRPr="005A74AF" w:rsidRDefault="00883A00" w:rsidP="000A1786">
      <w:pPr>
        <w:pStyle w:val="Heading1"/>
      </w:pPr>
      <w:r>
        <w:t>Conclusion</w:t>
      </w:r>
    </w:p>
    <w:p w:rsidR="00883A00" w:rsidRDefault="00883A00" w:rsidP="00F43004">
      <w:pPr>
        <w:pStyle w:val="BodyText"/>
      </w:pPr>
      <w:r>
        <w:t>Initial version of modern Agile Development course have been created and evaluated as Master’s course at the</w:t>
      </w:r>
      <w:ins w:id="80" w:author="kir" w:date="2010-05-08T00:29:00Z">
        <w:r w:rsidR="005C753F">
          <w:t xml:space="preserve"> </w:t>
        </w:r>
      </w:ins>
      <w:del w:id="81" w:author="kir" w:date="2010-05-08T00:29:00Z">
        <w:r w:rsidDel="005C753F">
          <w:delText> </w:delText>
        </w:r>
      </w:del>
      <w:r>
        <w:t>State University of Nizhni Novgorod,</w:t>
      </w:r>
      <w:ins w:id="82" w:author="kir" w:date="2010-05-08T00:29:00Z">
        <w:r w:rsidR="005C753F">
          <w:t xml:space="preserve"> </w:t>
        </w:r>
      </w:ins>
      <w:del w:id="83" w:author="kir" w:date="2010-05-08T00:29:00Z">
        <w:r w:rsidDel="005C753F">
          <w:delText> </w:delText>
        </w:r>
      </w:del>
      <w:r>
        <w:t>Faculty of Computational Mathematics and Cybernetics. Feedback was positive in general</w:t>
      </w:r>
      <w:ins w:id="84" w:author="kir" w:date="2010-05-08T00:29:00Z">
        <w:r w:rsidR="005C753F">
          <w:t xml:space="preserve"> </w:t>
        </w:r>
      </w:ins>
      <w:del w:id="85" w:author="kir" w:date="2010-05-08T00:29:00Z">
        <w:r w:rsidDel="005C753F">
          <w:delText> </w:delText>
        </w:r>
      </w:del>
      <w:r>
        <w:t>both from students and evaluating experts.</w:t>
      </w:r>
      <w:r w:rsidRPr="005A74AF">
        <w:t xml:space="preserve"> </w:t>
      </w:r>
    </w:p>
    <w:p w:rsidR="000A1786" w:rsidRPr="005A74AF" w:rsidRDefault="00883A00" w:rsidP="00F43004">
      <w:pPr>
        <w:pStyle w:val="BodyText"/>
      </w:pPr>
      <w:r>
        <w:t>We are looking forward to hear from all whom this course may concern, especially lecturers who also would like to develop this course together with us, IT companies who would like to conduct it for their employees (or to participate as guest lecturers)</w:t>
      </w:r>
      <w:ins w:id="86" w:author="kir" w:date="2010-05-08T00:29:00Z">
        <w:r w:rsidR="005C753F">
          <w:t xml:space="preserve"> and</w:t>
        </w:r>
      </w:ins>
      <w:del w:id="87" w:author="kir" w:date="2010-05-08T00:29:00Z">
        <w:r w:rsidDel="005C753F">
          <w:delText>,</w:delText>
        </w:r>
      </w:del>
      <w:r>
        <w:t xml:space="preserve"> for anyone who would like to review our course and help us to improve it</w:t>
      </w:r>
      <w:r w:rsidR="000A1786" w:rsidRPr="005A74AF">
        <w:t>.</w:t>
      </w:r>
    </w:p>
    <w:p w:rsidR="009B068B" w:rsidRDefault="009B068B">
      <w:pPr>
        <w:pStyle w:val="BodyText"/>
        <w:rPr>
          <w:dstrike/>
        </w:rPr>
      </w:pPr>
    </w:p>
    <w:p w:rsidR="009303D9" w:rsidRDefault="009303D9" w:rsidP="005B520E">
      <w:pPr>
        <w:pStyle w:val="Heading5"/>
      </w:pPr>
      <w:r w:rsidRPr="005B520E">
        <w:t>References</w:t>
      </w:r>
    </w:p>
    <w:p w:rsidR="00883A00" w:rsidRPr="00883A00" w:rsidRDefault="00883A00" w:rsidP="00883A00">
      <w:pPr>
        <w:pStyle w:val="references"/>
      </w:pPr>
      <w:r w:rsidRPr="00883A00">
        <w:t>The Dancing Agile Elephant: IBM Software Group's Transition to Agile and Lean Development</w:t>
      </w:r>
      <w:ins w:id="88" w:author="kir" w:date="2010-05-08T00:30:00Z">
        <w:r w:rsidR="00C20C9A">
          <w:t xml:space="preserve"> </w:t>
        </w:r>
      </w:ins>
      <w:del w:id="89" w:author="kir" w:date="2010-05-08T00:30:00Z">
        <w:r w:rsidRPr="00883A00" w:rsidDel="00C20C9A">
          <w:delText> </w:delText>
        </w:r>
      </w:del>
      <w:hyperlink r:id="rId6" w:history="1">
        <w:r w:rsidRPr="00883A00">
          <w:t>http://www.infoq.com/presentations/dancing-agile-elephant</w:t>
        </w:r>
      </w:hyperlink>
    </w:p>
    <w:p w:rsidR="00883A00" w:rsidRPr="00883A00" w:rsidRDefault="00883A00" w:rsidP="00883A00">
      <w:pPr>
        <w:pStyle w:val="references"/>
      </w:pPr>
      <w:r w:rsidRPr="00883A00">
        <w:t>Agile adoption at Google: Potential and challenges of a true bottom-up organization</w:t>
      </w:r>
      <w:ins w:id="90" w:author="kir" w:date="2010-05-08T00:30:00Z">
        <w:r w:rsidR="00C20C9A">
          <w:t xml:space="preserve"> </w:t>
        </w:r>
      </w:ins>
      <w:del w:id="91" w:author="kir" w:date="2010-05-08T00:30:00Z">
        <w:r w:rsidRPr="00883A00" w:rsidDel="00C20C9A">
          <w:delText> </w:delText>
        </w:r>
      </w:del>
      <w:hyperlink r:id="rId7" w:history="1">
        <w:r w:rsidRPr="00883A00">
          <w:t>http://www.agile2007.org/agile2007/index.php%3Fpage=sub%252F&amp;id=713.html</w:t>
        </w:r>
      </w:hyperlink>
    </w:p>
    <w:p w:rsidR="00883A00" w:rsidRPr="00883A00" w:rsidRDefault="00883A00" w:rsidP="00883A00">
      <w:pPr>
        <w:pStyle w:val="references"/>
      </w:pPr>
      <w:r w:rsidRPr="00883A00">
        <w:t>The Microsoft Solutions Framework: An Integrated Approach to Agile or Formal Software Development Process</w:t>
      </w:r>
      <w:ins w:id="92" w:author="kir" w:date="2010-05-08T00:30:00Z">
        <w:r w:rsidR="00C20C9A">
          <w:t xml:space="preserve"> </w:t>
        </w:r>
      </w:ins>
      <w:del w:id="93" w:author="kir" w:date="2010-05-08T00:30:00Z">
        <w:r w:rsidRPr="00883A00" w:rsidDel="00C20C9A">
          <w:delText> </w:delText>
        </w:r>
      </w:del>
      <w:hyperlink r:id="rId8" w:history="1">
        <w:r w:rsidRPr="00883A00">
          <w:t>http://blogs.msdn.com/askburton/articles/330974.aspx</w:t>
        </w:r>
      </w:hyperlink>
    </w:p>
    <w:p w:rsidR="00883A00" w:rsidRDefault="00883A00" w:rsidP="00883A00">
      <w:pPr>
        <w:pStyle w:val="references"/>
      </w:pPr>
      <w:r w:rsidRPr="00883A00">
        <w:t>Ian Sommerville, Software Engineering, 8 ed.</w:t>
      </w:r>
      <w:ins w:id="94" w:author="kir" w:date="2010-05-08T00:30:00Z">
        <w:r w:rsidR="00C20C9A">
          <w:t>,</w:t>
        </w:r>
      </w:ins>
      <w:del w:id="95" w:author="kir" w:date="2010-05-08T00:30:00Z">
        <w:r w:rsidRPr="00883A00" w:rsidDel="00C20C9A">
          <w:delText>.</w:delText>
        </w:r>
      </w:del>
      <w:r w:rsidRPr="00883A00">
        <w:t> Addison Wesley, 2006.</w:t>
      </w:r>
    </w:p>
    <w:p w:rsidR="00883A00" w:rsidRPr="00883A00" w:rsidDel="00DD23B5" w:rsidRDefault="00883A00" w:rsidP="00883A00">
      <w:pPr>
        <w:pStyle w:val="references"/>
        <w:rPr>
          <w:del w:id="96" w:author="kir" w:date="2010-05-08T00:33:00Z"/>
        </w:rPr>
      </w:pPr>
      <w:r w:rsidRPr="00883A00">
        <w:t>R. Pressman, Software Engineering: A Practitioner's Approach,McGraw-Hill, 2001.</w:t>
      </w:r>
    </w:p>
    <w:p w:rsidR="00DD23B5" w:rsidRDefault="00DD23B5" w:rsidP="00883A00">
      <w:pPr>
        <w:pStyle w:val="references"/>
        <w:rPr>
          <w:ins w:id="97" w:author="kir" w:date="2010-05-08T00:33:00Z"/>
        </w:rPr>
      </w:pPr>
    </w:p>
    <w:p w:rsidR="00883A00" w:rsidRPr="00883A00" w:rsidRDefault="00883A00" w:rsidP="00883A00">
      <w:pPr>
        <w:pStyle w:val="references"/>
      </w:pPr>
      <w:r w:rsidRPr="00883A00">
        <w:t>S. McConnell, Rapid Development: Taming Wild Software Schedules, Microsoft Press Books, 1996.</w:t>
      </w:r>
    </w:p>
    <w:p w:rsidR="00883A00" w:rsidRPr="00883A00" w:rsidRDefault="00883A00" w:rsidP="00883A00">
      <w:pPr>
        <w:pStyle w:val="references"/>
      </w:pPr>
      <w:r w:rsidRPr="00883A00">
        <w:t>A. Cockburn, Agile Software Development. Reading, Massachusetts: Addison Wesley Longman, 2001.</w:t>
      </w:r>
    </w:p>
    <w:p w:rsidR="00883A00" w:rsidRPr="00883A00" w:rsidRDefault="00883A00" w:rsidP="00883A00">
      <w:pPr>
        <w:pStyle w:val="references"/>
      </w:pPr>
      <w:r w:rsidRPr="00883A00">
        <w:t>K. Schwaber and M. Beedle, Agile Software Development with SCRUM. Prentice-Hall, 2002.</w:t>
      </w:r>
    </w:p>
    <w:p w:rsidR="00883A00" w:rsidRPr="00883A00" w:rsidRDefault="00883A00" w:rsidP="00883A00">
      <w:pPr>
        <w:pStyle w:val="references"/>
      </w:pPr>
      <w:r w:rsidRPr="00883A00">
        <w:t>K. Beck, Extreme Programming Explained: Embrace Change, Second ed. Reading, Massachusetts: Addison-Wesley, 2005.</w:t>
      </w:r>
    </w:p>
    <w:p w:rsidR="00883A00" w:rsidRPr="00883A00" w:rsidRDefault="00883A00" w:rsidP="00883A00">
      <w:pPr>
        <w:pStyle w:val="references"/>
      </w:pPr>
      <w:r w:rsidRPr="00883A00">
        <w:t>http://www.intel.com</w:t>
      </w:r>
    </w:p>
    <w:p w:rsidR="00883A00" w:rsidRPr="00883A00" w:rsidRDefault="00883A00" w:rsidP="00883A00">
      <w:pPr>
        <w:pStyle w:val="references"/>
      </w:pPr>
      <w:r w:rsidRPr="00883A00">
        <w:t>http://www.itseez.com</w:t>
      </w:r>
    </w:p>
    <w:p w:rsidR="00883A00" w:rsidRPr="00883A00" w:rsidRDefault="00883A00" w:rsidP="00883A00">
      <w:pPr>
        <w:pStyle w:val="references"/>
      </w:pPr>
      <w:r w:rsidRPr="00883A00">
        <w:t>http://www.jetbrains.com</w:t>
      </w:r>
    </w:p>
    <w:p w:rsidR="00883A00" w:rsidRPr="00883A00" w:rsidRDefault="00883A00" w:rsidP="00883A00">
      <w:pPr>
        <w:pStyle w:val="references"/>
      </w:pPr>
      <w:r w:rsidRPr="00883A00">
        <w:t>http://martinfowler.com/eaaDev/PassiveScreen.html</w:t>
      </w:r>
    </w:p>
    <w:p w:rsidR="00883A00" w:rsidRPr="00883A00" w:rsidRDefault="00883A00" w:rsidP="00883A00">
      <w:pPr>
        <w:pStyle w:val="references"/>
      </w:pPr>
      <w:hyperlink r:id="rId9" w:history="1">
        <w:r w:rsidRPr="00883A00">
          <w:t>http://itlab.unn.ru</w:t>
        </w:r>
      </w:hyperlink>
    </w:p>
    <w:p w:rsidR="00883A00" w:rsidDel="008E5B4A" w:rsidRDefault="00883A00" w:rsidP="008E5B4A">
      <w:pPr>
        <w:pStyle w:val="references"/>
        <w:rPr>
          <w:del w:id="98" w:author="kir" w:date="2010-05-08T00:15:00Z"/>
        </w:rPr>
      </w:pPr>
      <w:r w:rsidRPr="00883A00">
        <w:t>http://groups.google.ru/group/itlab_se?hl=ru</w:t>
      </w:r>
    </w:p>
    <w:p w:rsidR="008E5B4A" w:rsidRPr="00883A00" w:rsidRDefault="008E5B4A" w:rsidP="00883A00">
      <w:pPr>
        <w:pStyle w:val="references"/>
        <w:rPr>
          <w:ins w:id="99" w:author="kir" w:date="2010-05-08T00:16:00Z"/>
        </w:rPr>
      </w:pPr>
    </w:p>
    <w:p w:rsidR="008E5B4A" w:rsidRDefault="008E5B4A" w:rsidP="008E5B4A">
      <w:pPr>
        <w:pStyle w:val="references"/>
        <w:rPr>
          <w:ins w:id="100" w:author="kir" w:date="2010-05-08T00:15:00Z"/>
        </w:rPr>
      </w:pPr>
      <w:ins w:id="101" w:author="kir" w:date="2010-05-08T00:15:00Z">
        <w:r w:rsidRPr="00883A00">
          <w:t>http://</w:t>
        </w:r>
      </w:ins>
      <w:ins w:id="102" w:author="kir" w:date="2010-05-08T00:16:00Z">
        <w:r>
          <w:t>unn.ru</w:t>
        </w:r>
      </w:ins>
    </w:p>
    <w:p w:rsidR="008E5B4A" w:rsidRDefault="008E5B4A" w:rsidP="008E5B4A">
      <w:pPr>
        <w:pStyle w:val="references"/>
        <w:numPr>
          <w:ilvl w:val="0"/>
          <w:numId w:val="0"/>
        </w:numPr>
        <w:sectPr w:rsidR="008E5B4A" w:rsidSect="00E77B53">
          <w:type w:val="continuous"/>
          <w:pgSz w:w="12240" w:h="15840" w:code="1"/>
          <w:pgMar w:top="1440" w:right="1080" w:bottom="1440" w:left="1080" w:header="720" w:footer="720" w:gutter="0"/>
          <w:cols w:num="2" w:space="360"/>
          <w:docGrid w:linePitch="360"/>
        </w:sectPr>
      </w:pPr>
    </w:p>
    <w:p w:rsidR="009303D9" w:rsidRDefault="009303D9" w:rsidP="00DD23B5">
      <w:pPr>
        <w:pStyle w:val="references"/>
        <w:numPr>
          <w:ilvl w:val="0"/>
          <w:numId w:val="0"/>
        </w:numPr>
        <w:pPrChange w:id="103" w:author="kir" w:date="2010-05-08T00:33:00Z">
          <w:pPr>
            <w:pStyle w:val="references"/>
            <w:numPr>
              <w:numId w:val="0"/>
            </w:numPr>
            <w:tabs>
              <w:tab w:val="clear" w:pos="360"/>
            </w:tabs>
            <w:ind w:firstLine="0"/>
          </w:pPr>
        </w:pPrChange>
      </w:pPr>
    </w:p>
    <w:sectPr w:rsidR="009303D9"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Ўм-ЎмЎгЎм?Ўм§ё"/>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Mincho">
    <w:altName w:val="?l?r ???fc"/>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D51"/>
    <w:multiLevelType w:val="multilevel"/>
    <w:tmpl w:val="6DF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B6112"/>
    <w:multiLevelType w:val="multilevel"/>
    <w:tmpl w:val="7BA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1F53F1D"/>
    <w:multiLevelType w:val="multilevel"/>
    <w:tmpl w:val="0C1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8F1335C"/>
    <w:multiLevelType w:val="hybridMultilevel"/>
    <w:tmpl w:val="FA4CE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DAC78F0"/>
    <w:multiLevelType w:val="hybridMultilevel"/>
    <w:tmpl w:val="BC1059E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F8A60FD"/>
    <w:multiLevelType w:val="multilevel"/>
    <w:tmpl w:val="43C65AD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6FF43C3B"/>
    <w:multiLevelType w:val="multilevel"/>
    <w:tmpl w:val="E3E6787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5"/>
  </w:num>
  <w:num w:numId="2">
    <w:abstractNumId w:val="11"/>
  </w:num>
  <w:num w:numId="3">
    <w:abstractNumId w:val="3"/>
  </w:num>
  <w:num w:numId="4">
    <w:abstractNumId w:val="8"/>
  </w:num>
  <w:num w:numId="5">
    <w:abstractNumId w:val="8"/>
  </w:num>
  <w:num w:numId="6">
    <w:abstractNumId w:val="8"/>
  </w:num>
  <w:num w:numId="7">
    <w:abstractNumId w:val="8"/>
  </w:num>
  <w:num w:numId="8">
    <w:abstractNumId w:val="10"/>
  </w:num>
  <w:num w:numId="9">
    <w:abstractNumId w:val="12"/>
  </w:num>
  <w:num w:numId="10">
    <w:abstractNumId w:val="7"/>
  </w:num>
  <w:num w:numId="11">
    <w:abstractNumId w:val="2"/>
  </w:num>
  <w:num w:numId="12">
    <w:abstractNumId w:val="0"/>
  </w:num>
  <w:num w:numId="13">
    <w:abstractNumId w:val="6"/>
  </w:num>
  <w:num w:numId="14">
    <w:abstractNumId w:val="1"/>
  </w:num>
  <w:num w:numId="15">
    <w:abstractNumId w:val="9"/>
  </w:num>
  <w:num w:numId="16">
    <w:abstractNumId w:val="13"/>
  </w:num>
  <w:num w:numId="17">
    <w:abstractNumId w:val="5"/>
  </w:num>
  <w:num w:numId="18">
    <w:abstractNumId w:val="4"/>
  </w:num>
  <w:num w:numId="19">
    <w:abstractNumId w:val="5"/>
  </w:num>
  <w:num w:numId="20">
    <w:abstractNumId w:val="14"/>
  </w:num>
  <w:num w:numId="21">
    <w:abstractNumId w:val="10"/>
  </w:num>
  <w:num w:numId="22">
    <w:abstractNumId w:val="10"/>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7477"/>
    <w:rsid w:val="00085B4B"/>
    <w:rsid w:val="000A1786"/>
    <w:rsid w:val="001301E7"/>
    <w:rsid w:val="00136004"/>
    <w:rsid w:val="001658C3"/>
    <w:rsid w:val="00197C42"/>
    <w:rsid w:val="001A352E"/>
    <w:rsid w:val="001E510C"/>
    <w:rsid w:val="001F283E"/>
    <w:rsid w:val="001F2B6E"/>
    <w:rsid w:val="002254A9"/>
    <w:rsid w:val="0026029F"/>
    <w:rsid w:val="00265408"/>
    <w:rsid w:val="002D0829"/>
    <w:rsid w:val="002E4AB2"/>
    <w:rsid w:val="00364F28"/>
    <w:rsid w:val="00391A50"/>
    <w:rsid w:val="003D0077"/>
    <w:rsid w:val="004129AD"/>
    <w:rsid w:val="0043012C"/>
    <w:rsid w:val="00441A9C"/>
    <w:rsid w:val="00451696"/>
    <w:rsid w:val="004B15D7"/>
    <w:rsid w:val="005000A7"/>
    <w:rsid w:val="0054115C"/>
    <w:rsid w:val="00560377"/>
    <w:rsid w:val="00581AB1"/>
    <w:rsid w:val="00587283"/>
    <w:rsid w:val="005A74AF"/>
    <w:rsid w:val="005B520E"/>
    <w:rsid w:val="005C753F"/>
    <w:rsid w:val="00606FEF"/>
    <w:rsid w:val="00643478"/>
    <w:rsid w:val="00696196"/>
    <w:rsid w:val="006A7F7A"/>
    <w:rsid w:val="006B5E76"/>
    <w:rsid w:val="006F4C2D"/>
    <w:rsid w:val="00732DC7"/>
    <w:rsid w:val="0074752D"/>
    <w:rsid w:val="00754CEA"/>
    <w:rsid w:val="0077631C"/>
    <w:rsid w:val="007853D9"/>
    <w:rsid w:val="0079289E"/>
    <w:rsid w:val="007C2FF2"/>
    <w:rsid w:val="00825A76"/>
    <w:rsid w:val="008747EE"/>
    <w:rsid w:val="00883A00"/>
    <w:rsid w:val="008E5B4A"/>
    <w:rsid w:val="008E792D"/>
    <w:rsid w:val="0091539F"/>
    <w:rsid w:val="009303D9"/>
    <w:rsid w:val="009B068B"/>
    <w:rsid w:val="00A13F1C"/>
    <w:rsid w:val="00A5579D"/>
    <w:rsid w:val="00A63367"/>
    <w:rsid w:val="00AD4F16"/>
    <w:rsid w:val="00B02873"/>
    <w:rsid w:val="00B11A60"/>
    <w:rsid w:val="00B37A23"/>
    <w:rsid w:val="00B4602D"/>
    <w:rsid w:val="00B85CE5"/>
    <w:rsid w:val="00B86F43"/>
    <w:rsid w:val="00BB07A7"/>
    <w:rsid w:val="00C20C9A"/>
    <w:rsid w:val="00CB40CD"/>
    <w:rsid w:val="00D247CB"/>
    <w:rsid w:val="00DD23B5"/>
    <w:rsid w:val="00E449C1"/>
    <w:rsid w:val="00E46BC2"/>
    <w:rsid w:val="00E61324"/>
    <w:rsid w:val="00E77B53"/>
    <w:rsid w:val="00E83787"/>
    <w:rsid w:val="00E95037"/>
    <w:rsid w:val="00F21009"/>
    <w:rsid w:val="00F41583"/>
    <w:rsid w:val="00F41D06"/>
    <w:rsid w:val="00F43004"/>
    <w:rsid w:val="00F52F9D"/>
    <w:rsid w:val="00F641FE"/>
    <w:rsid w:val="00FC1126"/>
    <w:rsid w:val="00FF7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uiPriority w:val="9"/>
    <w:qFormat/>
    <w:pPr>
      <w:numPr>
        <w:ilvl w:val="2"/>
        <w:numId w:val="6"/>
      </w:numPr>
      <w:spacing w:line="240" w:lineRule="exact"/>
      <w:jc w:val="both"/>
      <w:outlineLvl w:val="2"/>
    </w:pPr>
    <w:rPr>
      <w:i/>
      <w:iCs/>
      <w:noProof/>
    </w:rPr>
  </w:style>
  <w:style w:type="paragraph" w:styleId="Heading4">
    <w:name w:val="heading 4"/>
    <w:basedOn w:val="Normal"/>
    <w:next w:val="Normal"/>
    <w:link w:val="Heading4Char"/>
    <w:uiPriority w:val="9"/>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US"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US" w:eastAsia="en-US"/>
    </w:rPr>
  </w:style>
  <w:style w:type="paragraph" w:customStyle="1" w:styleId="Abstract">
    <w:name w:val="Abstract"/>
    <w:pPr>
      <w:spacing w:after="200"/>
      <w:jc w:val="both"/>
    </w:pPr>
    <w:rPr>
      <w:b/>
      <w:bCs/>
      <w:sz w:val="18"/>
      <w:szCs w:val="18"/>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uiPriority w:val="99"/>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character" w:customStyle="1" w:styleId="BodyTextChar">
    <w:name w:val="Body Text Char"/>
    <w:basedOn w:val="DefaultParagraphFont"/>
    <w:link w:val="BodyText"/>
    <w:uiPriority w:val="99"/>
    <w:semiHidden/>
    <w:locked/>
    <w:rPr>
      <w:rFonts w:cs="Times New Roman"/>
      <w:lang w:val="en-US" w:eastAsia="en-US"/>
    </w:r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NormalWeb">
    <w:name w:val="Normal (Web)"/>
    <w:basedOn w:val="Normal"/>
    <w:uiPriority w:val="99"/>
    <w:unhideWhenUsed/>
    <w:rsid w:val="0054115C"/>
    <w:pPr>
      <w:spacing w:before="100" w:beforeAutospacing="1" w:after="100" w:afterAutospacing="1"/>
      <w:jc w:val="left"/>
    </w:pPr>
    <w:rPr>
      <w:sz w:val="24"/>
      <w:szCs w:val="24"/>
      <w:lang w:val="ru-RU" w:eastAsia="ru-RU"/>
    </w:rPr>
  </w:style>
  <w:style w:type="character" w:styleId="Hyperlink">
    <w:name w:val="Hyperlink"/>
    <w:basedOn w:val="DefaultParagraphFont"/>
    <w:uiPriority w:val="99"/>
    <w:unhideWhenUsed/>
    <w:rsid w:val="00883A00"/>
    <w:rPr>
      <w:rFonts w:cs="Times New Roman"/>
      <w:color w:val="0000FF"/>
      <w:u w:val="single"/>
    </w:rPr>
  </w:style>
  <w:style w:type="character" w:customStyle="1" w:styleId="apple-style-span">
    <w:name w:val="apple-style-span"/>
    <w:basedOn w:val="DefaultParagraphFont"/>
    <w:rsid w:val="00AD4F16"/>
    <w:rPr>
      <w:rFonts w:cs="Times New Roman"/>
    </w:rPr>
  </w:style>
  <w:style w:type="paragraph" w:styleId="BalloonText">
    <w:name w:val="Balloon Text"/>
    <w:basedOn w:val="Normal"/>
    <w:link w:val="BalloonTextChar"/>
    <w:rsid w:val="0079289E"/>
    <w:rPr>
      <w:rFonts w:ascii="Lucida Grande" w:hAnsi="Lucida Grande" w:cs="Lucida Grande"/>
      <w:sz w:val="18"/>
      <w:szCs w:val="18"/>
    </w:rPr>
  </w:style>
  <w:style w:type="character" w:customStyle="1" w:styleId="BalloonTextChar">
    <w:name w:val="Balloon Text Char"/>
    <w:basedOn w:val="DefaultParagraphFont"/>
    <w:link w:val="BalloonText"/>
    <w:rsid w:val="007928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uiPriority w:val="9"/>
    <w:qFormat/>
    <w:pPr>
      <w:numPr>
        <w:ilvl w:val="2"/>
        <w:numId w:val="6"/>
      </w:numPr>
      <w:spacing w:line="240" w:lineRule="exact"/>
      <w:jc w:val="both"/>
      <w:outlineLvl w:val="2"/>
    </w:pPr>
    <w:rPr>
      <w:i/>
      <w:iCs/>
      <w:noProof/>
    </w:rPr>
  </w:style>
  <w:style w:type="paragraph" w:styleId="Heading4">
    <w:name w:val="heading 4"/>
    <w:basedOn w:val="Normal"/>
    <w:next w:val="Normal"/>
    <w:link w:val="Heading4Char"/>
    <w:uiPriority w:val="9"/>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US"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US" w:eastAsia="en-US"/>
    </w:rPr>
  </w:style>
  <w:style w:type="paragraph" w:customStyle="1" w:styleId="Abstract">
    <w:name w:val="Abstract"/>
    <w:pPr>
      <w:spacing w:after="200"/>
      <w:jc w:val="both"/>
    </w:pPr>
    <w:rPr>
      <w:b/>
      <w:bCs/>
      <w:sz w:val="18"/>
      <w:szCs w:val="18"/>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uiPriority w:val="99"/>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character" w:customStyle="1" w:styleId="BodyTextChar">
    <w:name w:val="Body Text Char"/>
    <w:basedOn w:val="DefaultParagraphFont"/>
    <w:link w:val="BodyText"/>
    <w:uiPriority w:val="99"/>
    <w:semiHidden/>
    <w:locked/>
    <w:rPr>
      <w:rFonts w:cs="Times New Roman"/>
      <w:lang w:val="en-US" w:eastAsia="en-US"/>
    </w:r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NormalWeb">
    <w:name w:val="Normal (Web)"/>
    <w:basedOn w:val="Normal"/>
    <w:uiPriority w:val="99"/>
    <w:unhideWhenUsed/>
    <w:rsid w:val="0054115C"/>
    <w:pPr>
      <w:spacing w:before="100" w:beforeAutospacing="1" w:after="100" w:afterAutospacing="1"/>
      <w:jc w:val="left"/>
    </w:pPr>
    <w:rPr>
      <w:sz w:val="24"/>
      <w:szCs w:val="24"/>
      <w:lang w:val="ru-RU" w:eastAsia="ru-RU"/>
    </w:rPr>
  </w:style>
  <w:style w:type="character" w:styleId="Hyperlink">
    <w:name w:val="Hyperlink"/>
    <w:basedOn w:val="DefaultParagraphFont"/>
    <w:uiPriority w:val="99"/>
    <w:unhideWhenUsed/>
    <w:rsid w:val="00883A00"/>
    <w:rPr>
      <w:rFonts w:cs="Times New Roman"/>
      <w:color w:val="0000FF"/>
      <w:u w:val="single"/>
    </w:rPr>
  </w:style>
  <w:style w:type="character" w:customStyle="1" w:styleId="apple-style-span">
    <w:name w:val="apple-style-span"/>
    <w:basedOn w:val="DefaultParagraphFont"/>
    <w:rsid w:val="00AD4F16"/>
    <w:rPr>
      <w:rFonts w:cs="Times New Roman"/>
    </w:rPr>
  </w:style>
  <w:style w:type="paragraph" w:styleId="BalloonText">
    <w:name w:val="Balloon Text"/>
    <w:basedOn w:val="Normal"/>
    <w:link w:val="BalloonTextChar"/>
    <w:rsid w:val="0079289E"/>
    <w:rPr>
      <w:rFonts w:ascii="Lucida Grande" w:hAnsi="Lucida Grande" w:cs="Lucida Grande"/>
      <w:sz w:val="18"/>
      <w:szCs w:val="18"/>
    </w:rPr>
  </w:style>
  <w:style w:type="character" w:customStyle="1" w:styleId="BalloonTextChar">
    <w:name w:val="Balloon Text Char"/>
    <w:basedOn w:val="DefaultParagraphFont"/>
    <w:link w:val="BalloonText"/>
    <w:rsid w:val="007928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439857">
      <w:marLeft w:val="0"/>
      <w:marRight w:val="0"/>
      <w:marTop w:val="0"/>
      <w:marBottom w:val="0"/>
      <w:divBdr>
        <w:top w:val="none" w:sz="0" w:space="0" w:color="auto"/>
        <w:left w:val="none" w:sz="0" w:space="0" w:color="auto"/>
        <w:bottom w:val="none" w:sz="0" w:space="0" w:color="auto"/>
        <w:right w:val="none" w:sz="0" w:space="0" w:color="auto"/>
      </w:divBdr>
      <w:divsChild>
        <w:div w:id="751439862">
          <w:marLeft w:val="0"/>
          <w:marRight w:val="0"/>
          <w:marTop w:val="0"/>
          <w:marBottom w:val="0"/>
          <w:divBdr>
            <w:top w:val="none" w:sz="0" w:space="0" w:color="auto"/>
            <w:left w:val="none" w:sz="0" w:space="0" w:color="auto"/>
            <w:bottom w:val="none" w:sz="0" w:space="0" w:color="auto"/>
            <w:right w:val="none" w:sz="0" w:space="0" w:color="auto"/>
          </w:divBdr>
        </w:div>
      </w:divsChild>
    </w:div>
    <w:div w:id="751439858">
      <w:marLeft w:val="0"/>
      <w:marRight w:val="0"/>
      <w:marTop w:val="0"/>
      <w:marBottom w:val="0"/>
      <w:divBdr>
        <w:top w:val="none" w:sz="0" w:space="0" w:color="auto"/>
        <w:left w:val="none" w:sz="0" w:space="0" w:color="auto"/>
        <w:bottom w:val="none" w:sz="0" w:space="0" w:color="auto"/>
        <w:right w:val="none" w:sz="0" w:space="0" w:color="auto"/>
      </w:divBdr>
    </w:div>
    <w:div w:id="751439860">
      <w:marLeft w:val="0"/>
      <w:marRight w:val="0"/>
      <w:marTop w:val="0"/>
      <w:marBottom w:val="0"/>
      <w:divBdr>
        <w:top w:val="none" w:sz="0" w:space="0" w:color="auto"/>
        <w:left w:val="none" w:sz="0" w:space="0" w:color="auto"/>
        <w:bottom w:val="none" w:sz="0" w:space="0" w:color="auto"/>
        <w:right w:val="none" w:sz="0" w:space="0" w:color="auto"/>
      </w:divBdr>
      <w:divsChild>
        <w:div w:id="751439887">
          <w:marLeft w:val="0"/>
          <w:marRight w:val="0"/>
          <w:marTop w:val="0"/>
          <w:marBottom w:val="0"/>
          <w:divBdr>
            <w:top w:val="none" w:sz="0" w:space="0" w:color="auto"/>
            <w:left w:val="none" w:sz="0" w:space="0" w:color="auto"/>
            <w:bottom w:val="none" w:sz="0" w:space="0" w:color="auto"/>
            <w:right w:val="none" w:sz="0" w:space="0" w:color="auto"/>
          </w:divBdr>
        </w:div>
      </w:divsChild>
    </w:div>
    <w:div w:id="751439864">
      <w:marLeft w:val="0"/>
      <w:marRight w:val="0"/>
      <w:marTop w:val="0"/>
      <w:marBottom w:val="0"/>
      <w:divBdr>
        <w:top w:val="none" w:sz="0" w:space="0" w:color="auto"/>
        <w:left w:val="none" w:sz="0" w:space="0" w:color="auto"/>
        <w:bottom w:val="none" w:sz="0" w:space="0" w:color="auto"/>
        <w:right w:val="none" w:sz="0" w:space="0" w:color="auto"/>
      </w:divBdr>
    </w:div>
    <w:div w:id="751439865">
      <w:marLeft w:val="0"/>
      <w:marRight w:val="0"/>
      <w:marTop w:val="0"/>
      <w:marBottom w:val="0"/>
      <w:divBdr>
        <w:top w:val="none" w:sz="0" w:space="0" w:color="auto"/>
        <w:left w:val="none" w:sz="0" w:space="0" w:color="auto"/>
        <w:bottom w:val="none" w:sz="0" w:space="0" w:color="auto"/>
        <w:right w:val="none" w:sz="0" w:space="0" w:color="auto"/>
      </w:divBdr>
    </w:div>
    <w:div w:id="751439866">
      <w:marLeft w:val="0"/>
      <w:marRight w:val="0"/>
      <w:marTop w:val="0"/>
      <w:marBottom w:val="0"/>
      <w:divBdr>
        <w:top w:val="none" w:sz="0" w:space="0" w:color="auto"/>
        <w:left w:val="none" w:sz="0" w:space="0" w:color="auto"/>
        <w:bottom w:val="none" w:sz="0" w:space="0" w:color="auto"/>
        <w:right w:val="none" w:sz="0" w:space="0" w:color="auto"/>
      </w:divBdr>
    </w:div>
    <w:div w:id="751439867">
      <w:marLeft w:val="0"/>
      <w:marRight w:val="0"/>
      <w:marTop w:val="0"/>
      <w:marBottom w:val="0"/>
      <w:divBdr>
        <w:top w:val="none" w:sz="0" w:space="0" w:color="auto"/>
        <w:left w:val="none" w:sz="0" w:space="0" w:color="auto"/>
        <w:bottom w:val="none" w:sz="0" w:space="0" w:color="auto"/>
        <w:right w:val="none" w:sz="0" w:space="0" w:color="auto"/>
      </w:divBdr>
    </w:div>
    <w:div w:id="751439868">
      <w:marLeft w:val="0"/>
      <w:marRight w:val="0"/>
      <w:marTop w:val="0"/>
      <w:marBottom w:val="0"/>
      <w:divBdr>
        <w:top w:val="none" w:sz="0" w:space="0" w:color="auto"/>
        <w:left w:val="none" w:sz="0" w:space="0" w:color="auto"/>
        <w:bottom w:val="none" w:sz="0" w:space="0" w:color="auto"/>
        <w:right w:val="none" w:sz="0" w:space="0" w:color="auto"/>
      </w:divBdr>
    </w:div>
    <w:div w:id="751439869">
      <w:marLeft w:val="0"/>
      <w:marRight w:val="0"/>
      <w:marTop w:val="0"/>
      <w:marBottom w:val="0"/>
      <w:divBdr>
        <w:top w:val="none" w:sz="0" w:space="0" w:color="auto"/>
        <w:left w:val="none" w:sz="0" w:space="0" w:color="auto"/>
        <w:bottom w:val="none" w:sz="0" w:space="0" w:color="auto"/>
        <w:right w:val="none" w:sz="0" w:space="0" w:color="auto"/>
      </w:divBdr>
      <w:divsChild>
        <w:div w:id="751439884">
          <w:marLeft w:val="0"/>
          <w:marRight w:val="0"/>
          <w:marTop w:val="0"/>
          <w:marBottom w:val="0"/>
          <w:divBdr>
            <w:top w:val="none" w:sz="0" w:space="0" w:color="auto"/>
            <w:left w:val="none" w:sz="0" w:space="0" w:color="auto"/>
            <w:bottom w:val="none" w:sz="0" w:space="0" w:color="auto"/>
            <w:right w:val="none" w:sz="0" w:space="0" w:color="auto"/>
          </w:divBdr>
        </w:div>
      </w:divsChild>
    </w:div>
    <w:div w:id="751439870">
      <w:marLeft w:val="0"/>
      <w:marRight w:val="0"/>
      <w:marTop w:val="0"/>
      <w:marBottom w:val="0"/>
      <w:divBdr>
        <w:top w:val="none" w:sz="0" w:space="0" w:color="auto"/>
        <w:left w:val="none" w:sz="0" w:space="0" w:color="auto"/>
        <w:bottom w:val="none" w:sz="0" w:space="0" w:color="auto"/>
        <w:right w:val="none" w:sz="0" w:space="0" w:color="auto"/>
      </w:divBdr>
      <w:divsChild>
        <w:div w:id="751439859">
          <w:marLeft w:val="0"/>
          <w:marRight w:val="0"/>
          <w:marTop w:val="0"/>
          <w:marBottom w:val="0"/>
          <w:divBdr>
            <w:top w:val="none" w:sz="0" w:space="0" w:color="auto"/>
            <w:left w:val="none" w:sz="0" w:space="0" w:color="auto"/>
            <w:bottom w:val="none" w:sz="0" w:space="0" w:color="auto"/>
            <w:right w:val="none" w:sz="0" w:space="0" w:color="auto"/>
          </w:divBdr>
        </w:div>
        <w:div w:id="751439861">
          <w:marLeft w:val="0"/>
          <w:marRight w:val="0"/>
          <w:marTop w:val="0"/>
          <w:marBottom w:val="0"/>
          <w:divBdr>
            <w:top w:val="none" w:sz="0" w:space="0" w:color="auto"/>
            <w:left w:val="none" w:sz="0" w:space="0" w:color="auto"/>
            <w:bottom w:val="none" w:sz="0" w:space="0" w:color="auto"/>
            <w:right w:val="none" w:sz="0" w:space="0" w:color="auto"/>
          </w:divBdr>
        </w:div>
      </w:divsChild>
    </w:div>
    <w:div w:id="751439872">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751439874">
      <w:marLeft w:val="0"/>
      <w:marRight w:val="0"/>
      <w:marTop w:val="0"/>
      <w:marBottom w:val="0"/>
      <w:divBdr>
        <w:top w:val="none" w:sz="0" w:space="0" w:color="auto"/>
        <w:left w:val="none" w:sz="0" w:space="0" w:color="auto"/>
        <w:bottom w:val="none" w:sz="0" w:space="0" w:color="auto"/>
        <w:right w:val="none" w:sz="0" w:space="0" w:color="auto"/>
      </w:divBdr>
    </w:div>
    <w:div w:id="751439875">
      <w:marLeft w:val="0"/>
      <w:marRight w:val="0"/>
      <w:marTop w:val="0"/>
      <w:marBottom w:val="0"/>
      <w:divBdr>
        <w:top w:val="none" w:sz="0" w:space="0" w:color="auto"/>
        <w:left w:val="none" w:sz="0" w:space="0" w:color="auto"/>
        <w:bottom w:val="none" w:sz="0" w:space="0" w:color="auto"/>
        <w:right w:val="none" w:sz="0" w:space="0" w:color="auto"/>
      </w:divBdr>
    </w:div>
    <w:div w:id="751439876">
      <w:marLeft w:val="0"/>
      <w:marRight w:val="0"/>
      <w:marTop w:val="0"/>
      <w:marBottom w:val="0"/>
      <w:divBdr>
        <w:top w:val="none" w:sz="0" w:space="0" w:color="auto"/>
        <w:left w:val="none" w:sz="0" w:space="0" w:color="auto"/>
        <w:bottom w:val="none" w:sz="0" w:space="0" w:color="auto"/>
        <w:right w:val="none" w:sz="0" w:space="0" w:color="auto"/>
      </w:divBdr>
      <w:divsChild>
        <w:div w:id="751439871">
          <w:marLeft w:val="0"/>
          <w:marRight w:val="0"/>
          <w:marTop w:val="0"/>
          <w:marBottom w:val="0"/>
          <w:divBdr>
            <w:top w:val="none" w:sz="0" w:space="0" w:color="auto"/>
            <w:left w:val="none" w:sz="0" w:space="0" w:color="auto"/>
            <w:bottom w:val="none" w:sz="0" w:space="0" w:color="auto"/>
            <w:right w:val="none" w:sz="0" w:space="0" w:color="auto"/>
          </w:divBdr>
        </w:div>
      </w:divsChild>
    </w:div>
    <w:div w:id="751439877">
      <w:marLeft w:val="0"/>
      <w:marRight w:val="0"/>
      <w:marTop w:val="0"/>
      <w:marBottom w:val="0"/>
      <w:divBdr>
        <w:top w:val="none" w:sz="0" w:space="0" w:color="auto"/>
        <w:left w:val="none" w:sz="0" w:space="0" w:color="auto"/>
        <w:bottom w:val="none" w:sz="0" w:space="0" w:color="auto"/>
        <w:right w:val="none" w:sz="0" w:space="0" w:color="auto"/>
      </w:divBdr>
    </w:div>
    <w:div w:id="751439878">
      <w:marLeft w:val="0"/>
      <w:marRight w:val="0"/>
      <w:marTop w:val="0"/>
      <w:marBottom w:val="0"/>
      <w:divBdr>
        <w:top w:val="none" w:sz="0" w:space="0" w:color="auto"/>
        <w:left w:val="none" w:sz="0" w:space="0" w:color="auto"/>
        <w:bottom w:val="none" w:sz="0" w:space="0" w:color="auto"/>
        <w:right w:val="none" w:sz="0" w:space="0" w:color="auto"/>
      </w:divBdr>
    </w:div>
    <w:div w:id="751439879">
      <w:marLeft w:val="0"/>
      <w:marRight w:val="0"/>
      <w:marTop w:val="0"/>
      <w:marBottom w:val="0"/>
      <w:divBdr>
        <w:top w:val="none" w:sz="0" w:space="0" w:color="auto"/>
        <w:left w:val="none" w:sz="0" w:space="0" w:color="auto"/>
        <w:bottom w:val="none" w:sz="0" w:space="0" w:color="auto"/>
        <w:right w:val="none" w:sz="0" w:space="0" w:color="auto"/>
      </w:divBdr>
    </w:div>
    <w:div w:id="751439880">
      <w:marLeft w:val="0"/>
      <w:marRight w:val="0"/>
      <w:marTop w:val="0"/>
      <w:marBottom w:val="0"/>
      <w:divBdr>
        <w:top w:val="none" w:sz="0" w:space="0" w:color="auto"/>
        <w:left w:val="none" w:sz="0" w:space="0" w:color="auto"/>
        <w:bottom w:val="none" w:sz="0" w:space="0" w:color="auto"/>
        <w:right w:val="none" w:sz="0" w:space="0" w:color="auto"/>
      </w:divBdr>
    </w:div>
    <w:div w:id="751439881">
      <w:marLeft w:val="0"/>
      <w:marRight w:val="0"/>
      <w:marTop w:val="0"/>
      <w:marBottom w:val="0"/>
      <w:divBdr>
        <w:top w:val="none" w:sz="0" w:space="0" w:color="auto"/>
        <w:left w:val="none" w:sz="0" w:space="0" w:color="auto"/>
        <w:bottom w:val="none" w:sz="0" w:space="0" w:color="auto"/>
        <w:right w:val="none" w:sz="0" w:space="0" w:color="auto"/>
      </w:divBdr>
    </w:div>
    <w:div w:id="751439882">
      <w:marLeft w:val="0"/>
      <w:marRight w:val="0"/>
      <w:marTop w:val="0"/>
      <w:marBottom w:val="0"/>
      <w:divBdr>
        <w:top w:val="none" w:sz="0" w:space="0" w:color="auto"/>
        <w:left w:val="none" w:sz="0" w:space="0" w:color="auto"/>
        <w:bottom w:val="none" w:sz="0" w:space="0" w:color="auto"/>
        <w:right w:val="none" w:sz="0" w:space="0" w:color="auto"/>
      </w:divBdr>
    </w:div>
    <w:div w:id="751439883">
      <w:marLeft w:val="0"/>
      <w:marRight w:val="0"/>
      <w:marTop w:val="0"/>
      <w:marBottom w:val="0"/>
      <w:divBdr>
        <w:top w:val="none" w:sz="0" w:space="0" w:color="auto"/>
        <w:left w:val="none" w:sz="0" w:space="0" w:color="auto"/>
        <w:bottom w:val="none" w:sz="0" w:space="0" w:color="auto"/>
        <w:right w:val="none" w:sz="0" w:space="0" w:color="auto"/>
      </w:divBdr>
    </w:div>
    <w:div w:id="751439885">
      <w:marLeft w:val="0"/>
      <w:marRight w:val="0"/>
      <w:marTop w:val="0"/>
      <w:marBottom w:val="0"/>
      <w:divBdr>
        <w:top w:val="none" w:sz="0" w:space="0" w:color="auto"/>
        <w:left w:val="none" w:sz="0" w:space="0" w:color="auto"/>
        <w:bottom w:val="none" w:sz="0" w:space="0" w:color="auto"/>
        <w:right w:val="none" w:sz="0" w:space="0" w:color="auto"/>
      </w:divBdr>
    </w:div>
    <w:div w:id="751439886">
      <w:marLeft w:val="0"/>
      <w:marRight w:val="0"/>
      <w:marTop w:val="0"/>
      <w:marBottom w:val="0"/>
      <w:divBdr>
        <w:top w:val="none" w:sz="0" w:space="0" w:color="auto"/>
        <w:left w:val="none" w:sz="0" w:space="0" w:color="auto"/>
        <w:bottom w:val="none" w:sz="0" w:space="0" w:color="auto"/>
        <w:right w:val="none" w:sz="0" w:space="0" w:color="auto"/>
      </w:divBdr>
    </w:div>
    <w:div w:id="751439888">
      <w:marLeft w:val="0"/>
      <w:marRight w:val="0"/>
      <w:marTop w:val="0"/>
      <w:marBottom w:val="0"/>
      <w:divBdr>
        <w:top w:val="none" w:sz="0" w:space="0" w:color="auto"/>
        <w:left w:val="none" w:sz="0" w:space="0" w:color="auto"/>
        <w:bottom w:val="none" w:sz="0" w:space="0" w:color="auto"/>
        <w:right w:val="none" w:sz="0" w:space="0" w:color="auto"/>
      </w:divBdr>
      <w:divsChild>
        <w:div w:id="751439863">
          <w:marLeft w:val="0"/>
          <w:marRight w:val="0"/>
          <w:marTop w:val="0"/>
          <w:marBottom w:val="0"/>
          <w:divBdr>
            <w:top w:val="none" w:sz="0" w:space="0" w:color="auto"/>
            <w:left w:val="none" w:sz="0" w:space="0" w:color="auto"/>
            <w:bottom w:val="none" w:sz="0" w:space="0" w:color="auto"/>
            <w:right w:val="none" w:sz="0" w:space="0" w:color="auto"/>
          </w:divBdr>
        </w:div>
      </w:divsChild>
    </w:div>
    <w:div w:id="751439889">
      <w:marLeft w:val="0"/>
      <w:marRight w:val="0"/>
      <w:marTop w:val="0"/>
      <w:marBottom w:val="0"/>
      <w:divBdr>
        <w:top w:val="none" w:sz="0" w:space="0" w:color="auto"/>
        <w:left w:val="none" w:sz="0" w:space="0" w:color="auto"/>
        <w:bottom w:val="none" w:sz="0" w:space="0" w:color="auto"/>
        <w:right w:val="none" w:sz="0" w:space="0" w:color="auto"/>
      </w:divBdr>
    </w:div>
    <w:div w:id="751439890">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foq.com/presentations/dancing-agile-elephant" TargetMode="External"/><Relationship Id="rId7" Type="http://schemas.openxmlformats.org/officeDocument/2006/relationships/hyperlink" Target="http://www.agile2007.org/agile2007/index.php%3Fpage=sub%252F&amp;id=713.html" TargetMode="External"/><Relationship Id="rId8" Type="http://schemas.openxmlformats.org/officeDocument/2006/relationships/hyperlink" Target="http://blogs.msdn.com/askburton/articles/330974.aspx" TargetMode="External"/><Relationship Id="rId9" Type="http://schemas.openxmlformats.org/officeDocument/2006/relationships/hyperlink" Target="http://itlab.unn.r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1810</Words>
  <Characters>10320</Characters>
  <Application>Microsoft Macintosh Word</Application>
  <DocSecurity>0</DocSecurity>
  <Lines>86</Lines>
  <Paragraphs>24</Paragraphs>
  <ScaleCrop>false</ScaleCrop>
  <Company>IEEE</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Kirill Kornyakov</cp:lastModifiedBy>
  <cp:revision>2</cp:revision>
  <cp:lastPrinted>2010-05-07T20:34:00Z</cp:lastPrinted>
  <dcterms:created xsi:type="dcterms:W3CDTF">2014-08-02T05:04:00Z</dcterms:created>
  <dcterms:modified xsi:type="dcterms:W3CDTF">2014-08-02T05:04:00Z</dcterms:modified>
</cp:coreProperties>
</file>